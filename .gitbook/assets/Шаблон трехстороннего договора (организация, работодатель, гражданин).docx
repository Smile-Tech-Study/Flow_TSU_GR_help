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5347" w:rsidRDefault="00005347">
      <w:pPr>
        <w:pStyle w:val="ConsPlusTitle"/>
        <w:jc w:val="center"/>
        <w:rPr>
          <w:rFonts w:ascii="Times New Roman" w:hAnsi="Times New Roman"/>
          <w:color w:val="000000" w:themeColor="text1"/>
          <w:sz w:val="28"/>
        </w:rPr>
      </w:pPr>
      <w:bookmarkStart w:id="0" w:name="P30"/>
      <w:bookmarkEnd w:id="0"/>
    </w:p>
    <w:p w:rsidR="00005347" w:rsidRDefault="00005347">
      <w:pPr>
        <w:pStyle w:val="ConsPlusTitle"/>
        <w:jc w:val="center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Title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ТРЕХСТОРОННИЙ ДОГОВОР № __</w:t>
      </w:r>
    </w:p>
    <w:p w:rsidR="00005347" w:rsidRDefault="00000000">
      <w:pPr>
        <w:pStyle w:val="ConsPlusTitle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заключаемый между участником мероприятий по обучению, организацией, осуществляющей образовательную деятельность, и работодателем о намерениях реализовать мероприятия по организации профессионального обучения и дополнительного профессионального образования</w:t>
      </w:r>
    </w:p>
    <w:p w:rsidR="00005347" w:rsidRDefault="00005347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___________________________                                 "__" _____________ 20__ г.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(место заключения договора)                                       (дата заключения договора)</w:t>
      </w:r>
    </w:p>
    <w:p w:rsidR="00005347" w:rsidRDefault="00005347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__________________________________________________________________,</w:t>
      </w:r>
    </w:p>
    <w:p w:rsidR="00005347" w:rsidRDefault="00000000">
      <w:pPr>
        <w:pStyle w:val="ConsPlusNonformat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(полное наименование организации,</w:t>
      </w:r>
    </w:p>
    <w:p w:rsidR="00005347" w:rsidRDefault="00000000">
      <w:pPr>
        <w:pStyle w:val="ConsPlusNonformat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осуществляющей образовательную деятельность)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осуществляющее образовательную   деятельность на основании лицензии от "__" _____________ 20__ г. № _______, ______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                (дата , номер лицензии, регистрационный номер лицензии)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выданной _________________________________________________________________,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                    (наименование лицензирующего органа)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именуем__ в дальнейшем  «Организация», в лице __________________________________________________________________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(наименование должности, фамилия, имя, отчество (при наличии)          представителя  Организации)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действующего на основании ________________________________________________,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(реквизиты документа, удостоверяющего полномочия представителя организации)</w:t>
      </w:r>
    </w:p>
    <w:p w:rsidR="00005347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и </w:t>
      </w:r>
    </w:p>
    <w:p w:rsidR="00005347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_____________ </w:t>
      </w:r>
    </w:p>
    <w:p w:rsidR="00005347" w:rsidRDefault="0000000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(полное наименование работодателя), в лице _____________, действующего на основании _____________, именуем___ в дальнейшем «Работодатель», с другой стороны,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 гражданин(ка)______________________________________________________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  (фамилия, имя, отчество (при наличии) лица, зачисляемого на обучение),</w:t>
      </w:r>
    </w:p>
    <w:p w:rsidR="00005347" w:rsidRDefault="00000000">
      <w:pPr>
        <w:pStyle w:val="ConsPlusNonformat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действующий(ая) от своего имени, именуем__ в дальнейшем  «Гражданин»,  с третьей стороны, совместно именуемые Стороны,  а по отдельности «Сторона», заключили настоящий Договор о нижеследующем:</w:t>
      </w:r>
    </w:p>
    <w:p w:rsidR="00005347" w:rsidRDefault="00005347">
      <w:pPr>
        <w:pStyle w:val="ConsPlusNormal"/>
        <w:jc w:val="center"/>
        <w:outlineLvl w:val="1"/>
        <w:rPr>
          <w:rFonts w:ascii="Times New Roman" w:hAnsi="Times New Roman"/>
          <w:b/>
          <w:color w:val="000000" w:themeColor="text1"/>
          <w:sz w:val="28"/>
        </w:rPr>
      </w:pPr>
      <w:bookmarkStart w:id="1" w:name="P72"/>
      <w:bookmarkEnd w:id="1"/>
    </w:p>
    <w:p w:rsidR="00005347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</w:rPr>
        <w:t>Предмет Договора и механизмы его реализации</w:t>
      </w:r>
    </w:p>
    <w:p w:rsidR="00005347" w:rsidRDefault="0000534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1. Предметом настоящего Договора является осуществление Сторонами совместных мероприятий по организации профессионального обучения и/или дополнительного профессионального образования в рамках федерального </w:t>
      </w:r>
      <w:r>
        <w:rPr>
          <w:rFonts w:ascii="Times New Roman" w:hAnsi="Times New Roman"/>
          <w:color w:val="000000" w:themeColor="text1"/>
          <w:sz w:val="28"/>
        </w:rPr>
        <w:lastRenderedPageBreak/>
        <w:t>проекта «Активные меры содействия занятости»  национального проекта  «Кадры»  в соответствии с Положением о реализации мероприятий по организации профессионального обучения и дополнительного профессионального образования отдельных категорий граждан, утвержденным постановлением Правительства Российской Федерации от 7 марта 2025 года № 291.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2. Основным механизмом реализации настоящего Договора является согласование перечня совместных мероприятий, проводимых Сторонами в целях организации обучения Гражданина в Организации для последующего трудоустройства Гражданина к Работодателю или сохранения занятости Гражданина, которые состоят из следующих основных этапов: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заключение Гражданином и Организацией договора об образовании;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б) прохождение Гражданином обучения в Организации;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в) аттестация Гражданина по результатам обучения в Организации с привлечением Работодателя;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трудоустройство Гражданина у Работодателя или сохранение занятости Гражданина.</w:t>
      </w:r>
    </w:p>
    <w:p w:rsidR="00005347" w:rsidRDefault="00005347">
      <w:pPr>
        <w:pStyle w:val="ConsPlusNormal"/>
        <w:jc w:val="center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II.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</w:rPr>
        <w:t>Намерения Сторон</w:t>
      </w:r>
    </w:p>
    <w:p w:rsidR="00005347" w:rsidRDefault="00005347">
      <w:pPr>
        <w:pStyle w:val="ConsPlusNormal"/>
        <w:jc w:val="center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1. Организация в целях организации профессионального обучения или дополнительного профессионального образования Гражданина намеревается обеспечить: </w:t>
      </w:r>
    </w:p>
    <w:p w:rsidR="00005347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заключение с Гражданином договора об образовании;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>
        <w:rPr>
          <w:rFonts w:ascii="Times New Roman" w:hAnsi="Times New Roman"/>
          <w:color w:val="000000" w:themeColor="text1"/>
          <w:sz w:val="28"/>
        </w:rPr>
        <w:t xml:space="preserve">б) организацию осуществления образовательного процесса; </w:t>
      </w:r>
    </w:p>
    <w:p w:rsidR="00005347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в) в случае успешного прохождения итоговой аттестации выдачу Гражданину документа о квалификации;</w:t>
      </w:r>
    </w:p>
    <w:p w:rsidR="00005347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сохранение места за Гражданином в случае пропуска занятий по уважительным причинам;</w:t>
      </w:r>
    </w:p>
    <w:p w:rsidR="00005347" w:rsidRDefault="00000000">
      <w:pPr>
        <w:spacing w:before="240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д) ведение контроля посещаемости занятий и успеваемости Гражданина, выполнения им учебного плана образовательной программы в полном объеме в соответствии с учебным планом и расписанием занятий; 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е) информирование Государственного учреждения службы занятости о случаях отчисления Гражданина в случае его отнесения к категории безработных граждан, зарегистрированных в органах службы занятости, по основаниям, предусмотренным в локальных актах Организации, в том числе за неуспеваемость и/или нерегулярное посещение занятий без уважительной причины посредством внесения соответствующих сведений в личном кабинете на Единой цифровой платформе в сфере занятости и трудовых отношений «Работа в России» в день наступления события ;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ж) своевременное формирование в личном кабинете образовательной организации на Единой цифровой платформе в сфере занятости и трудовых отношений «Работа в России» следующей информации в отношении безработных граждан, зарегистрированных в органах службы занятости: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приказе о зачислении безработного гражданина на обучение с указанием даты начала и окончания обучения, в течение пяти рабочих дней после наступления события;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посещаемости и успеваемости гражданина (ежемесячно, не позднее первого рабочего дня месяца, следующего за полным месяцем предоставления сведений, либо не позднее первого рабочего дня после завершения обучения);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приказе об отчислении в связи с завершением обучения с указанием даты отчисления или приказа об отчислении досрочно с указанием даты отчисления и причин, в течение пяти рабочих дней после наступления события;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сведений о документе о квалификации установленного образца в соответствии с пройденной гражданином образовательной программы, в течение 15 календарных дней со дня издания приказа о завершении обучения;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2. Гражданин в целях прохождения профессионального обучения или получения дополнительного профессионального образования в Организации в целях последующего трудоустройства у Работодателя или сохранения занятости намеревается обеспечить: 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заключение договора об образовании с Организацией;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б) прохождение обучения в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соблюдение требований учредительных документов, правил внутреннего распорядка и иных локальных нормативных актов Организации;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д) предоставление Организации:</w:t>
      </w:r>
    </w:p>
    <w:p w:rsidR="00005347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-согласия на обработку персональных данных;</w:t>
      </w:r>
    </w:p>
    <w:p w:rsidR="00005347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копию (скан-копии) паспорта;</w:t>
      </w:r>
    </w:p>
    <w:p w:rsidR="00005347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копии (скан-копии) документа об образовании;</w:t>
      </w:r>
    </w:p>
    <w:p w:rsidR="00005347" w:rsidRDefault="00000000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- заявления на зачисление.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е) рассмотрение предложения Работодателя о заключении трудового договора или сохранения занятости после получения документа о квалификации по результатам освоения образовательных программ;</w:t>
      </w:r>
    </w:p>
    <w:p w:rsidR="00005347" w:rsidRDefault="00000000">
      <w:pPr>
        <w:spacing w:beforeAutospacing="1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ж) при достижении договоренности об условиях трудового договора с Работодателем заключить трудовой договор в порядке, предусмотренном Трудовым кодексом Российской Федерации. </w:t>
      </w:r>
    </w:p>
    <w:p w:rsidR="00005347" w:rsidRDefault="00005347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3. Работодатель в целях рассмотрения кандидатуры для последующего трудоустройства Гражданина или сохранения занятости Гражданина, прошедшего профессиональное обучение или получившего дополнительное профессиональное образование в Организации, намеревается:</w:t>
      </w:r>
    </w:p>
    <w:p w:rsidR="00005347" w:rsidRDefault="00000000">
      <w:pPr>
        <w:pStyle w:val="ConsPlusNormal"/>
        <w:spacing w:beforeAutospacing="1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а) получать информацию от  Организации по вопросам организации и  прохождения обучения Гражданина;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б) принять участие в работе аттестационной (экзаменационной) комиссии по проведению итоговой аттестации Гражданина, прошедшего обучение;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в) в случае успешной аттестации по результатам обучения предложить Гражданину заключить трудовой договор для замещения должности в соответствии со штатным расписанием, по профессии/специальности, в соответствии с полученной Гражданином по результатам обучения квалификацией или сохранить занятость Гражданина;</w:t>
      </w:r>
    </w:p>
    <w:p w:rsidR="00005347" w:rsidRDefault="00000000">
      <w:pPr>
        <w:spacing w:beforeAutospacing="1"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г) при получении согласия Гражданина заключить с ним трудовой договор в порядке и на условиях, предусмотренных Трудовым кодексом Российской Федерации.</w:t>
      </w:r>
    </w:p>
    <w:p w:rsidR="00005347" w:rsidRDefault="00005347">
      <w:pPr>
        <w:pStyle w:val="ConsPlusNormal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Normal"/>
        <w:jc w:val="center"/>
        <w:outlineLvl w:val="1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III.</w:t>
      </w:r>
      <w:r>
        <w:rPr>
          <w:rFonts w:ascii="Times New Roman" w:hAnsi="Times New Roman"/>
          <w:color w:val="000000" w:themeColor="text1"/>
          <w:sz w:val="28"/>
        </w:rPr>
        <w:t xml:space="preserve">  </w:t>
      </w:r>
    </w:p>
    <w:p w:rsidR="00005347" w:rsidRDefault="00000000">
      <w:pPr>
        <w:pStyle w:val="ConsPlusNormal"/>
        <w:jc w:val="center"/>
        <w:outlineLvl w:val="1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Прочие условия</w:t>
      </w:r>
    </w:p>
    <w:p w:rsidR="00005347" w:rsidRDefault="00005347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 Стороны исходят из того, что выполнение условий настоящего Договора не приводит к нарушению законодательства Российской Федерации. При выявлении признаков нарушения законодательства Российской Федерации Стороны обязуются провести переговоры в целях недопущения возможных нарушений и в случае необходимости внесения изменений в настоящий Договор.</w:t>
      </w:r>
    </w:p>
    <w:p w:rsidR="00005347" w:rsidRDefault="00000000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2. Настоящий Договор не ограничивает права Сторон на участие в соглашениях с другими организациями и не направлен на ограничение конкуренции. 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3. Изменения, которые вносятся в настоящий Договор, оформляются в письменной форме путем заключения дополнительных соглашений в порядке, предусмотренном п. 6 настоящего Договора.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4. Настоящий Договор вступает в силу со дня получения Сторонами подписанных экземпляров Договора в порядке, предусмотренном п. 6 настоящего Договора, и действует до полного исполнения Сторонами своих намерений в рамках настоящего Договора.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5. Настоящий Договор не является предварительным договором в смысле </w:t>
      </w:r>
      <w:hyperlink r:id="rId6" w:history="1">
        <w:r>
          <w:rPr>
            <w:rFonts w:ascii="Times New Roman" w:hAnsi="Times New Roman"/>
            <w:color w:val="000000" w:themeColor="text1"/>
            <w:sz w:val="28"/>
          </w:rPr>
          <w:t>статьи 429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 Гражданского кодекса Российской Федерации, рамочным договором в смысле </w:t>
      </w:r>
      <w:hyperlink r:id="rId7" w:history="1">
        <w:r>
          <w:rPr>
            <w:rFonts w:ascii="Times New Roman" w:hAnsi="Times New Roman"/>
            <w:color w:val="000000" w:themeColor="text1"/>
            <w:sz w:val="28"/>
          </w:rPr>
          <w:t>статьи 429.1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 Гражданского кодекса и (или) соглашением о порядке ведения переговоров в смысле </w:t>
      </w:r>
      <w:hyperlink r:id="rId8" w:history="1">
        <w:r>
          <w:rPr>
            <w:rFonts w:ascii="Times New Roman" w:hAnsi="Times New Roman"/>
            <w:color w:val="000000" w:themeColor="text1"/>
            <w:sz w:val="28"/>
          </w:rPr>
          <w:t>статьи 434.1</w:t>
        </w:r>
      </w:hyperlink>
      <w:r>
        <w:rPr>
          <w:rFonts w:ascii="Times New Roman" w:hAnsi="Times New Roman"/>
          <w:color w:val="000000" w:themeColor="text1"/>
          <w:sz w:val="28"/>
        </w:rPr>
        <w:t xml:space="preserve"> Гражданского кодекса Российской Федерации, не налагает на Стороны каких-либо финансовых, юридических и иных обязательств по передаче друг другу имущества (в том числе имущественных (неимущественных) прав), перечислению денежных средств, выполнению работ, оказанию услуг, в том числе обязательств заключить какой-либо договор в будущем.  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6. Настоящий Договор заключен с применением инфраструктуры электронного документооборота федеральной государственной информационной системы - Единая цифровая платформа в сфере занятости и трудовых отношений «Работа в России» в соответствии с главой 4 Федерального закона от 12 декабря 2023 г. № 565-ФЗ «О занятости населения в Российской Федерации», путем обмена между Сторонами идентичными электронными документами, подписанными электронной подписью Сторон. </w:t>
      </w:r>
    </w:p>
    <w:p w:rsidR="00005347" w:rsidRDefault="00000000">
      <w:pPr>
        <w:spacing w:before="240" w:after="0" w:line="240" w:lineRule="auto"/>
        <w:ind w:firstLine="540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Заключение дополнительных соглашений к настоящему Договору осуществляется Сторонами в аналогичном порядке.</w:t>
      </w:r>
    </w:p>
    <w:p w:rsidR="00005347" w:rsidRDefault="00005347">
      <w:pPr>
        <w:tabs>
          <w:tab w:val="left" w:pos="1134"/>
        </w:tabs>
        <w:spacing w:after="0" w:line="240" w:lineRule="auto"/>
        <w:ind w:firstLine="567"/>
        <w:contextualSpacing/>
        <w:jc w:val="both"/>
        <w:outlineLvl w:val="0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IV.</w:t>
      </w:r>
    </w:p>
    <w:p w:rsidR="00005347" w:rsidRDefault="00000000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>Финансирование мероприятий по организации профессионального обучения и дополнительного профессионального образования</w:t>
      </w:r>
    </w:p>
    <w:p w:rsidR="00005347" w:rsidRDefault="00005347">
      <w:pPr>
        <w:tabs>
          <w:tab w:val="left" w:pos="1134"/>
        </w:tabs>
        <w:spacing w:after="0" w:line="240" w:lineRule="auto"/>
        <w:ind w:firstLine="567"/>
        <w:contextualSpacing/>
        <w:jc w:val="center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Normal"/>
        <w:ind w:firstLine="709"/>
        <w:jc w:val="both"/>
        <w:outlineLvl w:val="1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1. Финансирование мероприятий по организации профессионального обучения и дополнительного профессионального образования осуществляется за счет средств гранта в форме субсидии, предоставляемого получателям гранта, определенным</w:t>
      </w:r>
      <w:r>
        <w:t xml:space="preserve"> </w:t>
      </w:r>
      <w:r>
        <w:rPr>
          <w:rStyle w:val="fontstyle010"/>
        </w:rPr>
        <w:t>бюджетным законодательством Российской Федерации,</w:t>
      </w:r>
      <w:r>
        <w:rPr>
          <w:rFonts w:ascii="Times New Roman" w:hAnsi="Times New Roman"/>
          <w:color w:val="000000" w:themeColor="text1"/>
          <w:sz w:val="28"/>
        </w:rPr>
        <w:t xml:space="preserve"> в рамках федерального проекта «Активные меры содействия занятости»  национального проекта  «Кадры» в соответствии с Решением, принимаемым Федеральной службой по труду и занятости на основании постановления Правительства Российской Федерации от 25 октября 2023 года № 1780.</w:t>
      </w:r>
      <w:bookmarkStart w:id="2" w:name="P186"/>
      <w:bookmarkEnd w:id="2"/>
    </w:p>
    <w:p w:rsidR="00005347" w:rsidRDefault="00000000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  <w:r>
        <w:rPr>
          <w:rFonts w:ascii="Times New Roman" w:hAnsi="Times New Roman"/>
          <w:b/>
          <w:color w:val="000000" w:themeColor="text1"/>
          <w:sz w:val="28"/>
        </w:rPr>
        <w:t>V. Адреса и реквизиты сторон</w:t>
      </w:r>
    </w:p>
    <w:p w:rsidR="00005347" w:rsidRDefault="00005347">
      <w:pPr>
        <w:pStyle w:val="ConsPlusNormal"/>
        <w:jc w:val="center"/>
        <w:rPr>
          <w:rFonts w:ascii="Times New Roman" w:hAnsi="Times New Roman"/>
          <w:color w:val="000000" w:themeColor="text1"/>
          <w:sz w:val="28"/>
        </w:rPr>
      </w:pPr>
    </w:p>
    <w:p w:rsidR="00005347" w:rsidRDefault="00000000">
      <w:pPr>
        <w:pStyle w:val="ConsPlusCell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 </w:t>
      </w: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854"/>
        <w:gridCol w:w="5109"/>
      </w:tblGrid>
      <w:tr w:rsidR="00005347">
        <w:trPr>
          <w:trHeight w:val="80"/>
        </w:trPr>
        <w:tc>
          <w:tcPr>
            <w:tcW w:w="4854" w:type="dxa"/>
          </w:tcPr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Организация:</w:t>
            </w:r>
          </w:p>
          <w:p w:rsidR="00005347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5347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  <w:p w:rsidR="00005347" w:rsidRDefault="00005347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  <w:p w:rsidR="00005347" w:rsidRDefault="00005347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  <w:p w:rsidR="00005347" w:rsidRDefault="00000000">
            <w:pPr>
              <w:widowControl w:val="0"/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Адрес: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righ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Телефон: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righ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ИНН/КПП: _________________________</w:t>
            </w:r>
          </w:p>
          <w:p w:rsidR="00005347" w:rsidRDefault="00000000">
            <w:pPr>
              <w:tabs>
                <w:tab w:val="left" w:pos="446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ОГРН: ___________________________</w:t>
            </w:r>
          </w:p>
        </w:tc>
        <w:tc>
          <w:tcPr>
            <w:tcW w:w="5109" w:type="dxa"/>
          </w:tcPr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Работодатель:</w:t>
            </w:r>
          </w:p>
          <w:p w:rsidR="00005347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5347">
            <w:pPr>
              <w:tabs>
                <w:tab w:val="righ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</w:p>
          <w:p w:rsidR="00005347" w:rsidRDefault="00005347">
            <w:pPr>
              <w:tabs>
                <w:tab w:val="righ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</w:p>
          <w:p w:rsidR="00005347" w:rsidRDefault="00005347">
            <w:pPr>
              <w:tabs>
                <w:tab w:val="righ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</w:p>
          <w:p w:rsidR="00005347" w:rsidRDefault="00000000">
            <w:pPr>
              <w:widowControl w:val="0"/>
              <w:tabs>
                <w:tab w:val="right" w:pos="482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Адрес: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right" w:pos="48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Телефон: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right" w:pos="4828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  <w:u w:val="single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right" w:pos="482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ИНН/КПП: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left" w:pos="482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ОГРН: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</w:tc>
      </w:tr>
      <w:tr w:rsidR="00005347">
        <w:trPr>
          <w:trHeight w:val="903"/>
        </w:trPr>
        <w:tc>
          <w:tcPr>
            <w:tcW w:w="4854" w:type="dxa"/>
          </w:tcPr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От Организации:</w:t>
            </w:r>
          </w:p>
          <w:p w:rsidR="00005347" w:rsidRDefault="00000000">
            <w:pPr>
              <w:tabs>
                <w:tab w:val="left" w:pos="448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Должность </w:t>
            </w:r>
          </w:p>
          <w:p w:rsidR="00005347" w:rsidRDefault="00000000">
            <w:pPr>
              <w:tabs>
                <w:tab w:val="left" w:pos="4488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5347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</w:p>
        </w:tc>
        <w:tc>
          <w:tcPr>
            <w:tcW w:w="5109" w:type="dxa"/>
          </w:tcPr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От Работодателя:</w:t>
            </w:r>
          </w:p>
          <w:p w:rsidR="00005347" w:rsidRDefault="00000000">
            <w:pPr>
              <w:tabs>
                <w:tab w:val="lef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Должность </w:t>
            </w:r>
          </w:p>
          <w:p w:rsidR="00005347" w:rsidRDefault="00000000">
            <w:pPr>
              <w:tabs>
                <w:tab w:val="left" w:pos="4892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</w:tc>
      </w:tr>
      <w:tr w:rsidR="00005347">
        <w:trPr>
          <w:trHeight w:val="513"/>
        </w:trPr>
        <w:tc>
          <w:tcPr>
            <w:tcW w:w="4854" w:type="dxa"/>
          </w:tcPr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___________________/____________ /</w:t>
            </w:r>
          </w:p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М.П.</w:t>
            </w:r>
          </w:p>
        </w:tc>
        <w:tc>
          <w:tcPr>
            <w:tcW w:w="5109" w:type="dxa"/>
          </w:tcPr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____________________/_____________ /</w:t>
            </w:r>
          </w:p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М.П.</w:t>
            </w:r>
          </w:p>
        </w:tc>
      </w:tr>
      <w:tr w:rsidR="00005347">
        <w:trPr>
          <w:trHeight w:val="1068"/>
        </w:trPr>
        <w:tc>
          <w:tcPr>
            <w:tcW w:w="4854" w:type="dxa"/>
          </w:tcPr>
          <w:p w:rsidR="00005347" w:rsidRDefault="0000534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005347" w:rsidRDefault="0000534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005347" w:rsidRDefault="0000534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005347" w:rsidRDefault="0000534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Гражданин:</w:t>
            </w:r>
          </w:p>
          <w:p w:rsidR="00005347" w:rsidRDefault="00000000">
            <w:pPr>
              <w:tabs>
                <w:tab w:val="left" w:pos="4488"/>
              </w:tabs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Адрес: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Паспорт: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Дата рождения: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 xml:space="preserve">ИНН: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tabs>
                <w:tab w:val="left" w:pos="4429"/>
              </w:tabs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СНИЛС: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Телефон: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0000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</w:rPr>
              <w:t>Электронная почта: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u w:val="single"/>
              </w:rPr>
              <w:tab/>
            </w:r>
          </w:p>
          <w:p w:rsidR="00005347" w:rsidRDefault="00005347">
            <w:pPr>
              <w:widowControl w:val="0"/>
              <w:tabs>
                <w:tab w:val="left" w:pos="4429"/>
              </w:tabs>
              <w:spacing w:after="0" w:line="240" w:lineRule="auto"/>
              <w:ind w:firstLine="9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  <w:p w:rsidR="00005347" w:rsidRDefault="0000000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</w:rPr>
              <w:t>___________________/_____________/</w:t>
            </w:r>
            <w:r>
              <w:rPr>
                <w:rFonts w:ascii="Times New Roman" w:hAnsi="Times New Roman"/>
                <w:b/>
                <w:color w:val="FFFFFF" w:themeColor="background1"/>
                <w:sz w:val="28"/>
              </w:rPr>
              <w:t>/</w:t>
            </w:r>
          </w:p>
        </w:tc>
        <w:tc>
          <w:tcPr>
            <w:tcW w:w="5109" w:type="dxa"/>
          </w:tcPr>
          <w:p w:rsidR="00005347" w:rsidRDefault="00005347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 w:themeColor="text1"/>
                <w:sz w:val="28"/>
              </w:rPr>
            </w:pPr>
          </w:p>
        </w:tc>
      </w:tr>
    </w:tbl>
    <w:p w:rsidR="00005347" w:rsidRDefault="00005347">
      <w:pPr>
        <w:rPr>
          <w:rFonts w:ascii="Times New Roman" w:hAnsi="Times New Roman"/>
          <w:color w:val="000000" w:themeColor="text1"/>
          <w:sz w:val="28"/>
        </w:rPr>
      </w:pPr>
    </w:p>
    <w:sectPr w:rsidR="000053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850" w:bottom="993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6AA9" w:rsidRDefault="00676AA9" w:rsidP="001B0341">
      <w:pPr>
        <w:spacing w:after="0" w:line="240" w:lineRule="auto"/>
      </w:pPr>
      <w:r>
        <w:separator/>
      </w:r>
    </w:p>
  </w:endnote>
  <w:endnote w:type="continuationSeparator" w:id="0">
    <w:p w:rsidR="00676AA9" w:rsidRDefault="00676AA9" w:rsidP="001B0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341" w:rsidRDefault="001B034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341" w:rsidRDefault="001B034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341" w:rsidRDefault="001B03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6AA9" w:rsidRDefault="00676AA9" w:rsidP="001B0341">
      <w:pPr>
        <w:spacing w:after="0" w:line="240" w:lineRule="auto"/>
      </w:pPr>
      <w:r>
        <w:separator/>
      </w:r>
    </w:p>
  </w:footnote>
  <w:footnote w:type="continuationSeparator" w:id="0">
    <w:p w:rsidR="00676AA9" w:rsidRDefault="00676AA9" w:rsidP="001B0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341" w:rsidRDefault="00676AA9">
    <w:pPr>
      <w:pStyle w:val="a3"/>
    </w:pPr>
    <w:ins w:id="3" w:author="Microsoft Office User" w:date="2025-03-19T12:42:00Z">
      <w:r>
        <w:rPr>
          <w:noProof/>
        </w:rPr>
        <w:pict w14:anchorId="68C6435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50989" o:spid="_x0000_s1027" type="#_x0000_t136" alt="" style="position:absolute;margin-left:0;margin-top:0;width:508.05pt;height:151.3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341" w:rsidRDefault="00676AA9">
    <w:pPr>
      <w:pStyle w:val="a3"/>
    </w:pPr>
    <w:ins w:id="4" w:author="Microsoft Office User" w:date="2025-03-19T12:42:00Z">
      <w:r>
        <w:rPr>
          <w:noProof/>
        </w:rPr>
        <w:pict w14:anchorId="6626003C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50990" o:spid="_x0000_s1026" type="#_x0000_t136" alt="" style="position:absolute;margin-left:0;margin-top:0;width:508.05pt;height:151.3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341" w:rsidRDefault="00676AA9">
    <w:pPr>
      <w:pStyle w:val="a3"/>
    </w:pPr>
    <w:ins w:id="5" w:author="Microsoft Office User" w:date="2025-03-19T12:42:00Z">
      <w:r>
        <w:rPr>
          <w:noProof/>
        </w:rPr>
        <w:pict w14:anchorId="3B111B4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93650988" o:spid="_x0000_s1025" type="#_x0000_t136" alt="" style="position:absolute;margin-left:0;margin-top:0;width:508.05pt;height:151.3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red" stroked="f">
            <v:textpath style="font-family:&quot;Calibri&quot;;font-size:1pt" string="ОБРАЗЕЦ"/>
          </v:shape>
        </w:pict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/>
  <w:defaultTabStop w:val="708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47"/>
    <w:rsid w:val="00005347"/>
    <w:rsid w:val="001B0341"/>
    <w:rsid w:val="0067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03C8948-CAD2-9047-A8E9-2053A23E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ConsPlusTitlePage">
    <w:name w:val="ConsPlusTitlePage"/>
    <w:link w:val="ConsPlusTitlePage0"/>
    <w:pPr>
      <w:widowControl w:val="0"/>
      <w:spacing w:after="0" w:line="240" w:lineRule="auto"/>
    </w:pPr>
    <w:rPr>
      <w:rFonts w:ascii="Tahoma" w:hAnsi="Tahoma"/>
      <w:sz w:val="20"/>
    </w:rPr>
  </w:style>
  <w:style w:type="character" w:customStyle="1" w:styleId="ConsPlusTitlePage0">
    <w:name w:val="ConsPlusTitlePage"/>
    <w:link w:val="ConsPlusTitlePage"/>
    <w:rPr>
      <w:rFonts w:ascii="Tahoma" w:hAnsi="Tahoma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4Exact">
    <w:name w:val="Основной текст (4) Exact"/>
    <w:basedOn w:val="12"/>
    <w:link w:val="4Exact0"/>
    <w:rPr>
      <w:rFonts w:ascii="Times New Roman" w:hAnsi="Times New Roman"/>
    </w:rPr>
  </w:style>
  <w:style w:type="character" w:customStyle="1" w:styleId="4Exact0">
    <w:name w:val="Основной текст (4) Exact"/>
    <w:basedOn w:val="a0"/>
    <w:link w:val="4Exact"/>
    <w:rPr>
      <w:rFonts w:ascii="Times New Roman" w:hAnsi="Times New Roman"/>
      <w:b w:val="0"/>
      <w:i w:val="0"/>
      <w:smallCaps w:val="0"/>
      <w:strike w:val="0"/>
      <w:u w:val="none"/>
    </w:rPr>
  </w:style>
  <w:style w:type="paragraph" w:customStyle="1" w:styleId="12">
    <w:name w:val="Основной шрифт абзаца1"/>
    <w:link w:val="ConsPlusNonformat"/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"/>
    <w:link w:val="a6"/>
    <w:rPr>
      <w:sz w:val="20"/>
    </w:rPr>
  </w:style>
  <w:style w:type="paragraph" w:customStyle="1" w:styleId="ConsPlusTitle">
    <w:name w:val="ConsPlusTitle"/>
    <w:link w:val="ConsPlusTitle0"/>
    <w:pPr>
      <w:widowControl w:val="0"/>
      <w:spacing w:after="0" w:line="240" w:lineRule="auto"/>
    </w:pPr>
    <w:rPr>
      <w:rFonts w:ascii="Calibri" w:hAnsi="Calibri"/>
      <w:b/>
    </w:rPr>
  </w:style>
  <w:style w:type="character" w:customStyle="1" w:styleId="ConsPlusTitle0">
    <w:name w:val="ConsPlusTitle"/>
    <w:link w:val="ConsPlusTitle"/>
    <w:rPr>
      <w:rFonts w:ascii="Calibri" w:hAnsi="Calibri"/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1"/>
    <w:link w:val="a9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b"/>
    <w:rPr>
      <w:color w:val="0000FF"/>
      <w:u w:val="single"/>
    </w:rPr>
  </w:style>
  <w:style w:type="character" w:styleId="ab">
    <w:name w:val="Hyperlink"/>
    <w:link w:val="13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Footnote0">
    <w:name w:val="Footnote"/>
    <w:basedOn w:val="1"/>
    <w:link w:val="Footnote"/>
    <w:rPr>
      <w:rFonts w:ascii="Times New Roman" w:hAnsi="Times New Roman"/>
      <w:sz w:val="20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ConsPlusCell">
    <w:name w:val="ConsPlusCell"/>
    <w:link w:val="ConsPlusCell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Cell0">
    <w:name w:val="ConsPlusCell"/>
    <w:link w:val="ConsPlusCell"/>
    <w:rPr>
      <w:rFonts w:ascii="Courier New" w:hAnsi="Courier New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6">
    <w:name w:val="Знак сноски1"/>
    <w:link w:val="ac"/>
    <w:rPr>
      <w:vertAlign w:val="superscript"/>
    </w:rPr>
  </w:style>
  <w:style w:type="character" w:styleId="ac">
    <w:name w:val="footnote reference"/>
    <w:link w:val="16"/>
    <w:rPr>
      <w:vertAlign w:val="superscript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d">
    <w:name w:val="List Paragraph"/>
    <w:basedOn w:val="a"/>
    <w:link w:val="ae"/>
    <w:pPr>
      <w:ind w:left="720"/>
      <w:contextualSpacing/>
    </w:pPr>
  </w:style>
  <w:style w:type="character" w:customStyle="1" w:styleId="ae">
    <w:name w:val="Абзац списка Знак"/>
    <w:basedOn w:val="1"/>
    <w:link w:val="ad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Знак примечания1"/>
    <w:basedOn w:val="12"/>
    <w:link w:val="af"/>
    <w:rPr>
      <w:sz w:val="16"/>
    </w:rPr>
  </w:style>
  <w:style w:type="character" w:styleId="af">
    <w:name w:val="annotation reference"/>
    <w:basedOn w:val="a0"/>
    <w:link w:val="17"/>
    <w:rPr>
      <w:sz w:val="16"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Calibri" w:hAnsi="Calibri"/>
    </w:rPr>
  </w:style>
  <w:style w:type="character" w:customStyle="1" w:styleId="ConsPlusNormal0">
    <w:name w:val="ConsPlusNormal"/>
    <w:link w:val="ConsPlusNormal"/>
    <w:rPr>
      <w:rFonts w:ascii="Calibri" w:hAnsi="Calibri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Заголовок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f4">
    <w:name w:val="Balloon Text"/>
    <w:basedOn w:val="a"/>
    <w:link w:val="af5"/>
    <w:pPr>
      <w:spacing w:after="0" w:line="240" w:lineRule="auto"/>
    </w:pPr>
    <w:rPr>
      <w:rFonts w:ascii="Segoe UI" w:hAnsi="Segoe UI"/>
      <w:sz w:val="18"/>
    </w:rPr>
  </w:style>
  <w:style w:type="character" w:customStyle="1" w:styleId="af5">
    <w:name w:val="Текст выноски Знак"/>
    <w:basedOn w:val="1"/>
    <w:link w:val="af4"/>
    <w:rPr>
      <w:rFonts w:ascii="Segoe UI" w:hAnsi="Segoe UI"/>
      <w:sz w:val="18"/>
    </w:rPr>
  </w:style>
  <w:style w:type="paragraph" w:customStyle="1" w:styleId="fontstyle01">
    <w:name w:val="fontstyle01"/>
    <w:basedOn w:val="12"/>
    <w:link w:val="fontstyle010"/>
    <w:rPr>
      <w:rFonts w:ascii="Times New Roman" w:hAnsi="Times New Roman"/>
      <w:sz w:val="28"/>
    </w:rPr>
  </w:style>
  <w:style w:type="character" w:customStyle="1" w:styleId="fontstyle010">
    <w:name w:val="fontstyle01"/>
    <w:basedOn w:val="a0"/>
    <w:link w:val="fontstyle01"/>
    <w:rPr>
      <w:rFonts w:ascii="Times New Roman" w:hAnsi="Times New Roman"/>
      <w:b w:val="0"/>
      <w:i w:val="0"/>
      <w:color w:val="000000"/>
      <w:sz w:val="28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23">
    <w:name w:val="Сетка таблицы2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Revision"/>
    <w:hidden/>
    <w:uiPriority w:val="99"/>
    <w:semiHidden/>
    <w:rsid w:val="001B03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8534&amp;dst=10782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388534&amp;dst=10741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88534&amp;dst=102031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1648</Words>
  <Characters>9396</Characters>
  <Application>Microsoft Office Word</Application>
  <DocSecurity>0</DocSecurity>
  <Lines>78</Lines>
  <Paragraphs>22</Paragraphs>
  <ScaleCrop>false</ScaleCrop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2025-03-19T09:42:00Z</dcterms:created>
  <dcterms:modified xsi:type="dcterms:W3CDTF">2025-03-19T09:42:00Z</dcterms:modified>
</cp:coreProperties>
</file>