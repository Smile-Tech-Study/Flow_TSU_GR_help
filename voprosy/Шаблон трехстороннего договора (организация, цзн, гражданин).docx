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4166" w:rsidRDefault="00644166">
      <w:pPr>
        <w:pStyle w:val="ConsPlusNormal"/>
        <w:jc w:val="right"/>
        <w:rPr>
          <w:rFonts w:ascii="Times New Roman" w:hAnsi="Times New Roman"/>
          <w:color w:val="000000" w:themeColor="text1"/>
          <w:sz w:val="28"/>
        </w:rPr>
      </w:pPr>
    </w:p>
    <w:p w:rsidR="00644166" w:rsidRDefault="00644166">
      <w:pPr>
        <w:pStyle w:val="ConsPlusNormal"/>
        <w:jc w:val="right"/>
        <w:rPr>
          <w:rFonts w:ascii="Times New Roman" w:hAnsi="Times New Roman"/>
          <w:color w:val="000000" w:themeColor="text1"/>
          <w:sz w:val="28"/>
        </w:rPr>
      </w:pPr>
    </w:p>
    <w:p w:rsidR="00644166" w:rsidRDefault="00000000">
      <w:pPr>
        <w:pStyle w:val="ConsPlusTitle"/>
        <w:jc w:val="center"/>
        <w:rPr>
          <w:rFonts w:ascii="Times New Roman" w:hAnsi="Times New Roman"/>
          <w:color w:val="000000" w:themeColor="text1"/>
          <w:sz w:val="28"/>
        </w:rPr>
      </w:pPr>
      <w:bookmarkStart w:id="0" w:name="P30"/>
      <w:bookmarkEnd w:id="0"/>
      <w:r>
        <w:rPr>
          <w:rFonts w:ascii="Times New Roman" w:hAnsi="Times New Roman"/>
          <w:color w:val="000000" w:themeColor="text1"/>
          <w:sz w:val="28"/>
        </w:rPr>
        <w:t>ТРЕХСТОРОННИЙ ДОГОВОР № __</w:t>
      </w:r>
    </w:p>
    <w:p w:rsidR="00644166" w:rsidRDefault="00000000">
      <w:pPr>
        <w:pStyle w:val="ConsPlusTitle"/>
        <w:jc w:val="center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заключаемый между участником мероприятий по обучению, организацией, осуществляющей образовательную деятельность, и государственным учреждением службы занятости о намерениях реализовать мероприятия по организации профессионального обучения и дополнительного профессионального образования</w:t>
      </w:r>
    </w:p>
    <w:p w:rsidR="00644166" w:rsidRDefault="00644166">
      <w:pPr>
        <w:pStyle w:val="ConsPlusNormal"/>
        <w:ind w:firstLine="540"/>
        <w:jc w:val="both"/>
        <w:rPr>
          <w:rFonts w:ascii="Times New Roman" w:hAnsi="Times New Roman"/>
          <w:color w:val="000000" w:themeColor="text1"/>
          <w:sz w:val="28"/>
        </w:rPr>
      </w:pPr>
    </w:p>
    <w:p w:rsidR="00644166" w:rsidRDefault="00000000">
      <w:pPr>
        <w:pStyle w:val="ConsPlusNonformat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___________________________                                 "__" _____________ 20__ г.</w:t>
      </w:r>
    </w:p>
    <w:p w:rsidR="00644166" w:rsidRDefault="00000000">
      <w:pPr>
        <w:pStyle w:val="ConsPlusNonformat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 xml:space="preserve">  (место заключения </w:t>
      </w:r>
      <w:proofErr w:type="gramStart"/>
      <w:r>
        <w:rPr>
          <w:rFonts w:ascii="Times New Roman" w:hAnsi="Times New Roman"/>
          <w:color w:val="000000" w:themeColor="text1"/>
          <w:sz w:val="28"/>
        </w:rPr>
        <w:t xml:space="preserve">договора)   </w:t>
      </w:r>
      <w:proofErr w:type="gramEnd"/>
      <w:r>
        <w:rPr>
          <w:rFonts w:ascii="Times New Roman" w:hAnsi="Times New Roman"/>
          <w:color w:val="000000" w:themeColor="text1"/>
          <w:sz w:val="28"/>
        </w:rPr>
        <w:t xml:space="preserve">                                    (дата заключения договора)</w:t>
      </w:r>
    </w:p>
    <w:p w:rsidR="00644166" w:rsidRDefault="00644166">
      <w:pPr>
        <w:pStyle w:val="ConsPlusNonformat"/>
        <w:jc w:val="both"/>
        <w:rPr>
          <w:rFonts w:ascii="Times New Roman" w:hAnsi="Times New Roman"/>
          <w:color w:val="000000" w:themeColor="text1"/>
          <w:sz w:val="28"/>
        </w:rPr>
      </w:pPr>
    </w:p>
    <w:p w:rsidR="00644166" w:rsidRDefault="00000000">
      <w:pPr>
        <w:pStyle w:val="ConsPlusNonformat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__________________________________________________________________,</w:t>
      </w:r>
    </w:p>
    <w:p w:rsidR="00644166" w:rsidRDefault="00000000">
      <w:pPr>
        <w:pStyle w:val="ConsPlusNonformat"/>
        <w:jc w:val="center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(полное наименование организации,</w:t>
      </w:r>
    </w:p>
    <w:p w:rsidR="00644166" w:rsidRDefault="00000000">
      <w:pPr>
        <w:pStyle w:val="ConsPlusNonformat"/>
        <w:jc w:val="center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осуществляющей образовательную деятельность)</w:t>
      </w:r>
    </w:p>
    <w:p w:rsidR="00644166" w:rsidRDefault="00000000">
      <w:pPr>
        <w:pStyle w:val="ConsPlusNonformat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осуществляющее образовательную   деятельность на основании лицензии от "__" _____________ 20__ г. № _______, ______</w:t>
      </w:r>
    </w:p>
    <w:p w:rsidR="00644166" w:rsidRDefault="00000000">
      <w:pPr>
        <w:pStyle w:val="ConsPlusNonformat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 xml:space="preserve">                    (</w:t>
      </w:r>
      <w:proofErr w:type="gramStart"/>
      <w:r>
        <w:rPr>
          <w:rFonts w:ascii="Times New Roman" w:hAnsi="Times New Roman"/>
          <w:color w:val="000000" w:themeColor="text1"/>
          <w:sz w:val="28"/>
        </w:rPr>
        <w:t>дата ,</w:t>
      </w:r>
      <w:proofErr w:type="gramEnd"/>
      <w:r>
        <w:rPr>
          <w:rFonts w:ascii="Times New Roman" w:hAnsi="Times New Roman"/>
          <w:color w:val="000000" w:themeColor="text1"/>
          <w:sz w:val="28"/>
        </w:rPr>
        <w:t xml:space="preserve"> номер лицензии, регистрационный номер лицензии)</w:t>
      </w:r>
    </w:p>
    <w:p w:rsidR="00644166" w:rsidRDefault="00000000">
      <w:pPr>
        <w:pStyle w:val="ConsPlusNonformat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выданной _________________________________________________________________,</w:t>
      </w:r>
    </w:p>
    <w:p w:rsidR="00644166" w:rsidRDefault="00000000">
      <w:pPr>
        <w:pStyle w:val="ConsPlusNonformat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 xml:space="preserve">                        (наименование лицензирующего органа)</w:t>
      </w:r>
    </w:p>
    <w:p w:rsidR="00644166" w:rsidRDefault="00000000">
      <w:pPr>
        <w:pStyle w:val="ConsPlusNonformat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 xml:space="preserve">именуем__ в </w:t>
      </w:r>
      <w:proofErr w:type="gramStart"/>
      <w:r>
        <w:rPr>
          <w:rFonts w:ascii="Times New Roman" w:hAnsi="Times New Roman"/>
          <w:color w:val="000000" w:themeColor="text1"/>
          <w:sz w:val="28"/>
        </w:rPr>
        <w:t>дальнейшем  «</w:t>
      </w:r>
      <w:proofErr w:type="gramEnd"/>
      <w:r>
        <w:rPr>
          <w:rFonts w:ascii="Times New Roman" w:hAnsi="Times New Roman"/>
          <w:color w:val="000000" w:themeColor="text1"/>
          <w:sz w:val="28"/>
        </w:rPr>
        <w:t>Организация», в лице __________________________________________________________________</w:t>
      </w:r>
    </w:p>
    <w:p w:rsidR="00644166" w:rsidRDefault="00000000">
      <w:pPr>
        <w:pStyle w:val="ConsPlusNonformat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 xml:space="preserve">(наименование должности, фамилия, имя, отчество (при </w:t>
      </w:r>
      <w:proofErr w:type="gramStart"/>
      <w:r>
        <w:rPr>
          <w:rFonts w:ascii="Times New Roman" w:hAnsi="Times New Roman"/>
          <w:color w:val="000000" w:themeColor="text1"/>
          <w:sz w:val="28"/>
        </w:rPr>
        <w:t xml:space="preserve">наличии)   </w:t>
      </w:r>
      <w:proofErr w:type="gramEnd"/>
      <w:r>
        <w:rPr>
          <w:rFonts w:ascii="Times New Roman" w:hAnsi="Times New Roman"/>
          <w:color w:val="000000" w:themeColor="text1"/>
          <w:sz w:val="28"/>
        </w:rPr>
        <w:t xml:space="preserve">       представителя  Организации)</w:t>
      </w:r>
    </w:p>
    <w:p w:rsidR="00644166" w:rsidRDefault="00000000">
      <w:pPr>
        <w:pStyle w:val="ConsPlusNonformat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действующего на основании ________________________________________________,</w:t>
      </w:r>
    </w:p>
    <w:p w:rsidR="00644166" w:rsidRDefault="00000000">
      <w:pPr>
        <w:pStyle w:val="ConsPlusNonformat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 xml:space="preserve"> (реквизиты документа, удостоверяющего полномочия представителя организации)</w:t>
      </w:r>
    </w:p>
    <w:p w:rsidR="00644166" w:rsidRDefault="00000000">
      <w:pPr>
        <w:spacing w:after="0" w:line="240" w:lineRule="auto"/>
        <w:ind w:firstLine="567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 xml:space="preserve">и </w:t>
      </w:r>
    </w:p>
    <w:p w:rsidR="00644166" w:rsidRDefault="00000000">
      <w:pPr>
        <w:spacing w:after="0" w:line="240" w:lineRule="auto"/>
        <w:ind w:firstLine="567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 xml:space="preserve">_____________ </w:t>
      </w:r>
    </w:p>
    <w:p w:rsidR="00644166" w:rsidRDefault="00000000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 xml:space="preserve">(полное наименование государственного учреждения службы занятости), </w:t>
      </w:r>
    </w:p>
    <w:p w:rsidR="00644166" w:rsidRDefault="00000000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в лице _____________, действующего на основании _____________, именуем___ в дальнейшем «Служба», с другой стороны,</w:t>
      </w:r>
    </w:p>
    <w:p w:rsidR="00644166" w:rsidRDefault="00000000">
      <w:pPr>
        <w:pStyle w:val="ConsPlusNonformat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и гражданин(ка)______________________________________________________</w:t>
      </w:r>
    </w:p>
    <w:p w:rsidR="00644166" w:rsidRDefault="00000000">
      <w:pPr>
        <w:pStyle w:val="ConsPlusNonformat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 xml:space="preserve">    (фамилия, имя, отчество (при наличии) лица, зачисляемого на обучение),</w:t>
      </w:r>
    </w:p>
    <w:p w:rsidR="00644166" w:rsidRDefault="00000000">
      <w:pPr>
        <w:pStyle w:val="ConsPlusNonformat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действующий(</w:t>
      </w:r>
      <w:proofErr w:type="spellStart"/>
      <w:r>
        <w:rPr>
          <w:rFonts w:ascii="Times New Roman" w:hAnsi="Times New Roman"/>
          <w:color w:val="000000" w:themeColor="text1"/>
          <w:sz w:val="28"/>
        </w:rPr>
        <w:t>ая</w:t>
      </w:r>
      <w:proofErr w:type="spellEnd"/>
      <w:r>
        <w:rPr>
          <w:rFonts w:ascii="Times New Roman" w:hAnsi="Times New Roman"/>
          <w:color w:val="000000" w:themeColor="text1"/>
          <w:sz w:val="28"/>
        </w:rPr>
        <w:t xml:space="preserve">) от своего имени, именуем__ в </w:t>
      </w:r>
      <w:proofErr w:type="gramStart"/>
      <w:r>
        <w:rPr>
          <w:rFonts w:ascii="Times New Roman" w:hAnsi="Times New Roman"/>
          <w:color w:val="000000" w:themeColor="text1"/>
          <w:sz w:val="28"/>
        </w:rPr>
        <w:t>дальнейшем  «</w:t>
      </w:r>
      <w:proofErr w:type="gramEnd"/>
      <w:r>
        <w:rPr>
          <w:rFonts w:ascii="Times New Roman" w:hAnsi="Times New Roman"/>
          <w:color w:val="000000" w:themeColor="text1"/>
          <w:sz w:val="28"/>
        </w:rPr>
        <w:t>Гражданин»,  с третьей стороны, совместно именуемые Стороны,  а по отдельности «Сторона», заключили настоящий Договор о нижеследующем:</w:t>
      </w:r>
    </w:p>
    <w:p w:rsidR="00644166" w:rsidRDefault="00644166">
      <w:pPr>
        <w:pStyle w:val="ConsPlusNormal"/>
        <w:ind w:firstLine="540"/>
        <w:jc w:val="both"/>
        <w:rPr>
          <w:rFonts w:ascii="Times New Roman" w:hAnsi="Times New Roman"/>
          <w:color w:val="000000" w:themeColor="text1"/>
          <w:sz w:val="28"/>
        </w:rPr>
      </w:pPr>
    </w:p>
    <w:p w:rsidR="00644166" w:rsidRDefault="00000000">
      <w:pPr>
        <w:pStyle w:val="ConsPlusNormal"/>
        <w:jc w:val="center"/>
        <w:outlineLvl w:val="1"/>
        <w:rPr>
          <w:rFonts w:ascii="Times New Roman" w:hAnsi="Times New Roman"/>
          <w:color w:val="000000" w:themeColor="text1"/>
          <w:sz w:val="28"/>
        </w:rPr>
      </w:pPr>
      <w:bookmarkStart w:id="1" w:name="P72"/>
      <w:bookmarkEnd w:id="1"/>
      <w:r>
        <w:rPr>
          <w:rFonts w:ascii="Times New Roman" w:hAnsi="Times New Roman"/>
          <w:b/>
          <w:color w:val="000000" w:themeColor="text1"/>
          <w:sz w:val="28"/>
        </w:rPr>
        <w:t>I.</w:t>
      </w:r>
      <w:r>
        <w:rPr>
          <w:rFonts w:ascii="Times New Roman" w:hAnsi="Times New Roman"/>
          <w:color w:val="000000" w:themeColor="text1"/>
          <w:sz w:val="28"/>
        </w:rPr>
        <w:t xml:space="preserve"> </w:t>
      </w:r>
      <w:r>
        <w:rPr>
          <w:rFonts w:ascii="Times New Roman" w:hAnsi="Times New Roman"/>
          <w:b/>
          <w:color w:val="000000" w:themeColor="text1"/>
          <w:sz w:val="28"/>
        </w:rPr>
        <w:t>Предмет Договора и механизмы его реализации</w:t>
      </w:r>
    </w:p>
    <w:p w:rsidR="00644166" w:rsidRDefault="00644166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</w:rPr>
      </w:pPr>
    </w:p>
    <w:p w:rsidR="00644166" w:rsidRDefault="00000000">
      <w:pPr>
        <w:spacing w:after="0" w:line="240" w:lineRule="auto"/>
        <w:ind w:firstLine="539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 xml:space="preserve">1. Предметом настоящего Договора является осуществление Сторонами совместных мероприятий по организации профессионального обучения и/или </w:t>
      </w:r>
      <w:r>
        <w:rPr>
          <w:rFonts w:ascii="Times New Roman" w:hAnsi="Times New Roman"/>
          <w:color w:val="000000" w:themeColor="text1"/>
          <w:sz w:val="28"/>
        </w:rPr>
        <w:lastRenderedPageBreak/>
        <w:t>дополнительного профессионального образования в рамках федерального проекта «Активные меры содействия занятости»  национального проекта «Кадры»  в соответствии с Положением о реализации мероприятий по организации профессионального обучения и дополнительного профессионального образования отдельных категорий граждан, утвержденным постановлением Правительства Российской Федерации от 7 марта 2025 года № 291.</w:t>
      </w:r>
    </w:p>
    <w:p w:rsidR="00644166" w:rsidRDefault="00000000">
      <w:pPr>
        <w:spacing w:before="240" w:after="0" w:line="240" w:lineRule="auto"/>
        <w:ind w:firstLine="540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2. Основным механизмом реализации настоящего Договора является согласование перечня совместных мероприятий, проводимых Сторонами в целях организации обучения Гражданина в Организации для последующего трудоустройства Гражданина, которые состоят из следующих основных этапов:</w:t>
      </w:r>
    </w:p>
    <w:p w:rsidR="00644166" w:rsidRDefault="00000000">
      <w:pPr>
        <w:spacing w:before="240" w:after="0" w:line="240" w:lineRule="auto"/>
        <w:ind w:firstLine="540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а) заключение Гражданином и Организацией договора об образовании;</w:t>
      </w:r>
    </w:p>
    <w:p w:rsidR="00644166" w:rsidRDefault="00000000">
      <w:pPr>
        <w:spacing w:before="240" w:after="0" w:line="240" w:lineRule="auto"/>
        <w:ind w:firstLine="540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б) прохождение Гражданином обучения в Организации;</w:t>
      </w:r>
    </w:p>
    <w:p w:rsidR="00644166" w:rsidRDefault="00000000">
      <w:pPr>
        <w:spacing w:before="240" w:after="0" w:line="240" w:lineRule="auto"/>
        <w:ind w:firstLine="540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 xml:space="preserve">в) аттестация Гражданина по результатам обучения в </w:t>
      </w:r>
      <w:proofErr w:type="gramStart"/>
      <w:r>
        <w:rPr>
          <w:rFonts w:ascii="Times New Roman" w:hAnsi="Times New Roman"/>
          <w:color w:val="000000" w:themeColor="text1"/>
          <w:sz w:val="28"/>
        </w:rPr>
        <w:t>Организации ;</w:t>
      </w:r>
      <w:proofErr w:type="gramEnd"/>
    </w:p>
    <w:p w:rsidR="00644166" w:rsidRDefault="00000000">
      <w:pPr>
        <w:spacing w:before="240" w:after="0" w:line="240" w:lineRule="auto"/>
        <w:ind w:firstLine="540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г) оказание Службой и Организацией содействию занятости Гражданина в период обучения или после получения Гражданином документа о квалификации по результатам обучения в Организации.</w:t>
      </w:r>
    </w:p>
    <w:p w:rsidR="00644166" w:rsidRDefault="00644166">
      <w:pPr>
        <w:tabs>
          <w:tab w:val="left" w:pos="1276"/>
        </w:tabs>
        <w:spacing w:after="0" w:line="240" w:lineRule="auto"/>
        <w:ind w:firstLine="567"/>
        <w:contextualSpacing/>
        <w:jc w:val="both"/>
        <w:rPr>
          <w:rFonts w:ascii="Times New Roman" w:hAnsi="Times New Roman"/>
          <w:color w:val="000000" w:themeColor="text1"/>
          <w:sz w:val="28"/>
        </w:rPr>
      </w:pPr>
    </w:p>
    <w:p w:rsidR="00644166" w:rsidRDefault="00644166">
      <w:pPr>
        <w:pStyle w:val="ConsPlusNormal"/>
        <w:jc w:val="center"/>
        <w:rPr>
          <w:rFonts w:ascii="Times New Roman" w:hAnsi="Times New Roman"/>
          <w:color w:val="000000" w:themeColor="text1"/>
          <w:sz w:val="28"/>
        </w:rPr>
      </w:pPr>
    </w:p>
    <w:p w:rsidR="00644166" w:rsidRDefault="00000000">
      <w:pPr>
        <w:pStyle w:val="ConsPlusNormal"/>
        <w:jc w:val="center"/>
        <w:outlineLvl w:val="1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b/>
          <w:color w:val="000000" w:themeColor="text1"/>
          <w:sz w:val="28"/>
        </w:rPr>
        <w:t>II.</w:t>
      </w:r>
      <w:r>
        <w:rPr>
          <w:rFonts w:ascii="Times New Roman" w:hAnsi="Times New Roman"/>
          <w:color w:val="000000" w:themeColor="text1"/>
          <w:sz w:val="28"/>
        </w:rPr>
        <w:t xml:space="preserve"> </w:t>
      </w:r>
      <w:r>
        <w:rPr>
          <w:rFonts w:ascii="Times New Roman" w:hAnsi="Times New Roman"/>
          <w:b/>
          <w:color w:val="000000" w:themeColor="text1"/>
          <w:sz w:val="28"/>
        </w:rPr>
        <w:t>Намерения Сторон</w:t>
      </w:r>
    </w:p>
    <w:p w:rsidR="00644166" w:rsidRDefault="00644166">
      <w:pPr>
        <w:pStyle w:val="ConsPlusNormal"/>
        <w:jc w:val="center"/>
        <w:rPr>
          <w:rFonts w:ascii="Times New Roman" w:hAnsi="Times New Roman"/>
          <w:color w:val="000000" w:themeColor="text1"/>
          <w:sz w:val="28"/>
        </w:rPr>
      </w:pPr>
    </w:p>
    <w:p w:rsidR="00644166" w:rsidRDefault="00000000">
      <w:pPr>
        <w:spacing w:after="0" w:line="240" w:lineRule="auto"/>
        <w:ind w:firstLine="540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 xml:space="preserve">1. Организация в целях организации профессионального обучения или дополнительного профессионального образования Гражданина намеревается обеспечить: </w:t>
      </w:r>
    </w:p>
    <w:p w:rsidR="00644166" w:rsidRDefault="00000000">
      <w:pPr>
        <w:spacing w:after="0" w:line="240" w:lineRule="auto"/>
        <w:ind w:firstLine="540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а) заключение с Гражданином договора об образовании;</w:t>
      </w:r>
    </w:p>
    <w:p w:rsidR="00644166" w:rsidRDefault="00000000">
      <w:pPr>
        <w:spacing w:before="240" w:after="0" w:line="240" w:lineRule="auto"/>
        <w:ind w:firstLine="540"/>
        <w:jc w:val="both"/>
        <w:rPr>
          <w:rFonts w:ascii="Times New Roman" w:hAnsi="Times New Roman"/>
          <w:color w:val="000000" w:themeColor="text1"/>
          <w:sz w:val="28"/>
          <w:highlight w:val="yellow"/>
        </w:rPr>
      </w:pPr>
      <w:r>
        <w:rPr>
          <w:rFonts w:ascii="Times New Roman" w:hAnsi="Times New Roman"/>
          <w:color w:val="000000" w:themeColor="text1"/>
          <w:sz w:val="28"/>
        </w:rPr>
        <w:t xml:space="preserve">б) организацию осуществления образовательного процесса; </w:t>
      </w:r>
    </w:p>
    <w:p w:rsidR="00644166" w:rsidRDefault="00000000">
      <w:pPr>
        <w:spacing w:before="240"/>
        <w:ind w:firstLine="540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в) в случае успешного прохождения итоговой аттестации выдачу Гражданину документа о квалификации;</w:t>
      </w:r>
    </w:p>
    <w:p w:rsidR="00644166" w:rsidRDefault="00000000">
      <w:pPr>
        <w:spacing w:before="240"/>
        <w:ind w:firstLine="540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г) сохранение места за Гражданином в случае пропуска занятий по уважительным причинам;</w:t>
      </w:r>
    </w:p>
    <w:p w:rsidR="00644166" w:rsidRDefault="00000000">
      <w:pPr>
        <w:spacing w:before="240"/>
        <w:ind w:firstLine="540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 xml:space="preserve">д) ведение контроля посещаемости занятий и успеваемости Гражданина, выполнения им учебного плана образовательной программы в полном объеме в соответствии с учебным планом и расписанием занятий; </w:t>
      </w:r>
    </w:p>
    <w:p w:rsidR="00644166" w:rsidRDefault="00000000">
      <w:pPr>
        <w:spacing w:before="240"/>
        <w:ind w:firstLine="540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 xml:space="preserve">е) информирование Службы о случаях отчисления Гражданина по основаниям, предусмотренным в локальных актах Организации, в том числе за неуспеваемость и/или нерегулярное посещение занятий без уважительной </w:t>
      </w:r>
      <w:r>
        <w:rPr>
          <w:rFonts w:ascii="Times New Roman" w:hAnsi="Times New Roman"/>
          <w:color w:val="000000" w:themeColor="text1"/>
          <w:sz w:val="28"/>
        </w:rPr>
        <w:lastRenderedPageBreak/>
        <w:t>причины посредством внесения соответствующих сведений в личном кабинете на Единой цифровой платформе в сфере занятости и трудовых отношений «Работа в России» в день наступления события;</w:t>
      </w:r>
    </w:p>
    <w:p w:rsidR="00644166" w:rsidRDefault="00000000">
      <w:pPr>
        <w:spacing w:before="240"/>
        <w:ind w:firstLine="540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ж) своевременное формирование в личном кабинете образовательной организации на Единой цифровой платформе в сфере занятости и трудовых отношений «Работа в России» следующей информации:</w:t>
      </w:r>
    </w:p>
    <w:p w:rsidR="00644166" w:rsidRDefault="00000000">
      <w:pPr>
        <w:spacing w:beforeAutospacing="1" w:after="0" w:line="240" w:lineRule="auto"/>
        <w:ind w:firstLine="539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- сведений о приказе о зачислении безработного гражданина на обучение с указанием даты начала и окончания обучения, в течение пяти рабочих дней после наступления события;</w:t>
      </w:r>
    </w:p>
    <w:p w:rsidR="00644166" w:rsidRDefault="00000000">
      <w:pPr>
        <w:spacing w:beforeAutospacing="1" w:after="0" w:line="240" w:lineRule="auto"/>
        <w:ind w:firstLine="539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- сведений о посещаемости и успеваемости гражданина (ежемесячно, не позднее первого рабочего дня месяца, следующего за полным месяцем предоставления сведений, либо не позднее первого рабочего дня после завершения обучения);</w:t>
      </w:r>
    </w:p>
    <w:p w:rsidR="00644166" w:rsidRDefault="00000000">
      <w:pPr>
        <w:spacing w:beforeAutospacing="1" w:after="0" w:line="240" w:lineRule="auto"/>
        <w:ind w:firstLine="539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- сведений о приказе об отчислении в связи с завершением обучения с указанием даты отчисления или приказа об отчислении досрочно с указанием даты отчисления и причин, в течение пяти рабочих дней после наступления события;</w:t>
      </w:r>
    </w:p>
    <w:p w:rsidR="00644166" w:rsidRDefault="00000000">
      <w:pPr>
        <w:spacing w:beforeAutospacing="1" w:after="0" w:line="240" w:lineRule="auto"/>
        <w:ind w:firstLine="539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- сведений о документе о квалификации установленного образца в соответствии с пройденной гражданином образовательной программы, в течение 15 календарных дней со дня издания приказа о завершении обучения;</w:t>
      </w:r>
    </w:p>
    <w:p w:rsidR="00644166" w:rsidRDefault="00000000">
      <w:pPr>
        <w:spacing w:beforeAutospacing="1" w:after="0" w:line="240" w:lineRule="auto"/>
        <w:ind w:firstLine="539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 xml:space="preserve">2. Гражданин в целях прохождения профессионального обучения или получения дополнительного профессионального образования в Организации в целях последующего трудоустройства намеревается обеспечить: </w:t>
      </w:r>
    </w:p>
    <w:p w:rsidR="00644166" w:rsidRDefault="00000000">
      <w:pPr>
        <w:spacing w:beforeAutospacing="1" w:after="0" w:line="240" w:lineRule="auto"/>
        <w:ind w:firstLine="539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а) заключение договора об образовании с Организацией;</w:t>
      </w:r>
    </w:p>
    <w:p w:rsidR="00644166" w:rsidRDefault="00000000">
      <w:pPr>
        <w:spacing w:beforeAutospacing="1" w:after="0" w:line="240" w:lineRule="auto"/>
        <w:ind w:firstLine="539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б) прохождение обучения в Организации по образовательной программе с соблюдением требований, установленных федеральным государственным образовательным стандартом или федеральными государственными требованиями и учебным планом, в том числе индивидуальным;</w:t>
      </w:r>
    </w:p>
    <w:p w:rsidR="00644166" w:rsidRDefault="00000000">
      <w:pPr>
        <w:spacing w:beforeAutospacing="1" w:after="0" w:line="240" w:lineRule="auto"/>
        <w:ind w:firstLine="539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г) соблюдение требований учредительных документов, правил внутреннего распорядка и иных локальных нормативных актов Организации;</w:t>
      </w:r>
    </w:p>
    <w:p w:rsidR="00644166" w:rsidRDefault="00000000">
      <w:pPr>
        <w:spacing w:beforeAutospacing="1" w:after="0" w:line="240" w:lineRule="auto"/>
        <w:ind w:firstLine="539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д) предоставление Организации:</w:t>
      </w:r>
    </w:p>
    <w:p w:rsidR="00644166" w:rsidRDefault="00000000">
      <w:pPr>
        <w:spacing w:after="0" w:line="240" w:lineRule="auto"/>
        <w:ind w:firstLine="539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-согласия на обработку персональных данных;</w:t>
      </w:r>
    </w:p>
    <w:p w:rsidR="00644166" w:rsidRDefault="00000000">
      <w:pPr>
        <w:spacing w:after="0" w:line="240" w:lineRule="auto"/>
        <w:ind w:firstLine="539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- копию (скан-копии) паспорта;</w:t>
      </w:r>
    </w:p>
    <w:p w:rsidR="00644166" w:rsidRDefault="00000000">
      <w:pPr>
        <w:spacing w:after="0" w:line="240" w:lineRule="auto"/>
        <w:ind w:firstLine="539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- копии (скан-копии) документа об образовании;</w:t>
      </w:r>
    </w:p>
    <w:p w:rsidR="00644166" w:rsidRDefault="00000000">
      <w:pPr>
        <w:spacing w:after="0" w:line="240" w:lineRule="auto"/>
        <w:ind w:firstLine="539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- заявления на зачисление.</w:t>
      </w:r>
    </w:p>
    <w:p w:rsidR="00644166" w:rsidRDefault="00000000">
      <w:pPr>
        <w:spacing w:beforeAutospacing="1" w:after="0" w:line="240" w:lineRule="auto"/>
        <w:ind w:firstLine="539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lastRenderedPageBreak/>
        <w:t>е) рассмотрение предложения Организации и/или Службы о вакансии для последующего трудоустройства в период обучения или после получения документа о квалификации по результатам освоения образовательных программ;</w:t>
      </w:r>
    </w:p>
    <w:p w:rsidR="00644166" w:rsidRDefault="00000000">
      <w:pPr>
        <w:spacing w:beforeAutospacing="1" w:after="0" w:line="240" w:lineRule="auto"/>
        <w:ind w:firstLine="540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 xml:space="preserve">ж) при достижении договоренности об условиях трудового договора заключить трудовой договор в порядке, предусмотренном Трудовым кодексом Российской Федерации. </w:t>
      </w:r>
    </w:p>
    <w:p w:rsidR="00644166" w:rsidRDefault="00644166">
      <w:pPr>
        <w:tabs>
          <w:tab w:val="left" w:pos="1134"/>
        </w:tabs>
        <w:spacing w:after="0" w:line="240" w:lineRule="auto"/>
        <w:ind w:firstLine="567"/>
        <w:contextualSpacing/>
        <w:jc w:val="both"/>
        <w:outlineLvl w:val="0"/>
        <w:rPr>
          <w:rFonts w:ascii="Times New Roman" w:hAnsi="Times New Roman"/>
          <w:color w:val="000000" w:themeColor="text1"/>
          <w:sz w:val="28"/>
        </w:rPr>
      </w:pPr>
    </w:p>
    <w:p w:rsidR="00644166" w:rsidRDefault="00000000">
      <w:pPr>
        <w:pStyle w:val="ConsPlusNormal"/>
        <w:ind w:firstLine="540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3. Служба в целях трудоустройства Гражданина, прошедшего профессиональное обучение или получившего дополнительное профессиональное образование в Организации, намеревается:</w:t>
      </w:r>
    </w:p>
    <w:p w:rsidR="00644166" w:rsidRDefault="00000000">
      <w:pPr>
        <w:pStyle w:val="ConsPlusNormal"/>
        <w:spacing w:beforeAutospacing="1"/>
        <w:ind w:firstLine="539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 xml:space="preserve">а) получать информацию </w:t>
      </w:r>
      <w:proofErr w:type="gramStart"/>
      <w:r>
        <w:rPr>
          <w:rFonts w:ascii="Times New Roman" w:hAnsi="Times New Roman"/>
          <w:color w:val="000000" w:themeColor="text1"/>
          <w:sz w:val="28"/>
        </w:rPr>
        <w:t>от  Организации</w:t>
      </w:r>
      <w:proofErr w:type="gramEnd"/>
      <w:r>
        <w:rPr>
          <w:rFonts w:ascii="Times New Roman" w:hAnsi="Times New Roman"/>
          <w:color w:val="000000" w:themeColor="text1"/>
          <w:sz w:val="28"/>
        </w:rPr>
        <w:t xml:space="preserve"> по вопросам организации и  прохождения обучения Гражданина;</w:t>
      </w:r>
    </w:p>
    <w:p w:rsidR="00644166" w:rsidRDefault="00000000">
      <w:pPr>
        <w:spacing w:beforeAutospacing="1" w:after="0" w:line="240" w:lineRule="auto"/>
        <w:ind w:firstLine="539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б) в случае успешной аттестации по результатам обучения предложить Гражданину вакансии для последующего трудоустройства в соответствии с полученной Гражданином по результатам обучения квалификацией.</w:t>
      </w:r>
    </w:p>
    <w:p w:rsidR="00644166" w:rsidRDefault="00644166">
      <w:pPr>
        <w:pStyle w:val="ConsPlusNormal"/>
        <w:ind w:firstLine="540"/>
        <w:jc w:val="both"/>
        <w:rPr>
          <w:rFonts w:ascii="Times New Roman" w:hAnsi="Times New Roman"/>
          <w:color w:val="000000" w:themeColor="text1"/>
          <w:sz w:val="28"/>
        </w:rPr>
      </w:pPr>
    </w:p>
    <w:p w:rsidR="00644166" w:rsidRDefault="00644166">
      <w:pPr>
        <w:pStyle w:val="ConsPlusNormal"/>
        <w:ind w:firstLine="540"/>
        <w:jc w:val="both"/>
        <w:rPr>
          <w:rFonts w:ascii="Times New Roman" w:hAnsi="Times New Roman"/>
          <w:color w:val="000000" w:themeColor="text1"/>
          <w:sz w:val="28"/>
        </w:rPr>
      </w:pPr>
    </w:p>
    <w:p w:rsidR="00644166" w:rsidRDefault="00000000">
      <w:pPr>
        <w:pStyle w:val="ConsPlusNormal"/>
        <w:jc w:val="center"/>
        <w:outlineLvl w:val="1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b/>
          <w:color w:val="000000" w:themeColor="text1"/>
          <w:sz w:val="28"/>
        </w:rPr>
        <w:t>III.</w:t>
      </w:r>
      <w:r>
        <w:rPr>
          <w:rFonts w:ascii="Times New Roman" w:hAnsi="Times New Roman"/>
          <w:color w:val="000000" w:themeColor="text1"/>
          <w:sz w:val="28"/>
        </w:rPr>
        <w:t xml:space="preserve">  </w:t>
      </w:r>
    </w:p>
    <w:p w:rsidR="00644166" w:rsidRDefault="00000000">
      <w:pPr>
        <w:pStyle w:val="ConsPlusNormal"/>
        <w:jc w:val="center"/>
        <w:outlineLvl w:val="1"/>
        <w:rPr>
          <w:rFonts w:ascii="Times New Roman" w:hAnsi="Times New Roman"/>
          <w:b/>
          <w:color w:val="000000" w:themeColor="text1"/>
          <w:sz w:val="28"/>
        </w:rPr>
      </w:pPr>
      <w:r>
        <w:rPr>
          <w:rFonts w:ascii="Times New Roman" w:hAnsi="Times New Roman"/>
          <w:b/>
          <w:color w:val="000000" w:themeColor="text1"/>
          <w:sz w:val="28"/>
        </w:rPr>
        <w:t>Прочие условия</w:t>
      </w:r>
    </w:p>
    <w:p w:rsidR="00644166" w:rsidRDefault="00644166">
      <w:pPr>
        <w:tabs>
          <w:tab w:val="left" w:pos="1134"/>
        </w:tabs>
        <w:spacing w:after="0" w:line="240" w:lineRule="auto"/>
        <w:ind w:firstLine="567"/>
        <w:contextualSpacing/>
        <w:jc w:val="both"/>
        <w:outlineLvl w:val="0"/>
        <w:rPr>
          <w:rFonts w:ascii="Times New Roman" w:hAnsi="Times New Roman"/>
          <w:color w:val="000000" w:themeColor="text1"/>
          <w:sz w:val="28"/>
        </w:rPr>
      </w:pPr>
    </w:p>
    <w:p w:rsidR="00644166" w:rsidRDefault="00000000">
      <w:pPr>
        <w:spacing w:after="0" w:line="240" w:lineRule="auto"/>
        <w:ind w:firstLine="540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1. Стороны исходят из того, что выполнение условий настоящего Договора не приводит к нарушению законодательства Российской Федерации. При выявлении признаков нарушения законодательства Российской Федерации Стороны обязуются провести переговоры в целях недопущения возможных нарушений и в случае необходимости внесения изменений в настоящий Договор.</w:t>
      </w:r>
    </w:p>
    <w:p w:rsidR="00644166" w:rsidRDefault="00000000">
      <w:pPr>
        <w:spacing w:before="240" w:after="0" w:line="240" w:lineRule="auto"/>
        <w:ind w:firstLine="540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 xml:space="preserve">2. Настоящий Договор не ограничивает права Сторон на участие в соглашениях с другими организациями и не направлен на ограничение конкуренции. </w:t>
      </w:r>
    </w:p>
    <w:p w:rsidR="00644166" w:rsidRDefault="00000000">
      <w:pPr>
        <w:spacing w:before="240" w:after="0" w:line="240" w:lineRule="auto"/>
        <w:ind w:firstLine="540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3. Изменения, которые вносятся в настоящий Договор, оформляются в письменной форме путем заключения дополнительных соглашений в порядке, предусмотренном п. 6 настоящего Договора.</w:t>
      </w:r>
    </w:p>
    <w:p w:rsidR="00644166" w:rsidRDefault="00000000">
      <w:pPr>
        <w:spacing w:before="240" w:after="0" w:line="240" w:lineRule="auto"/>
        <w:ind w:firstLine="540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4. Настоящий Договор вступает в силу со дня получения Сторонами подписанных экземпляров Договора в порядке, предусмотренном п. 6 настоящего Договора, и действует до полного исполнения Сторонами своих намерений в рамках настоящего Договора.</w:t>
      </w:r>
    </w:p>
    <w:p w:rsidR="00644166" w:rsidRDefault="00000000">
      <w:pPr>
        <w:spacing w:before="240" w:after="0" w:line="240" w:lineRule="auto"/>
        <w:ind w:firstLine="540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 xml:space="preserve">5. Настоящий Договор не является предварительным договором в смысле </w:t>
      </w:r>
      <w:hyperlink r:id="rId6" w:history="1">
        <w:r>
          <w:rPr>
            <w:rFonts w:ascii="Times New Roman" w:hAnsi="Times New Roman"/>
            <w:color w:val="000000" w:themeColor="text1"/>
            <w:sz w:val="28"/>
          </w:rPr>
          <w:t>статьи 429</w:t>
        </w:r>
      </w:hyperlink>
      <w:r>
        <w:rPr>
          <w:rFonts w:ascii="Times New Roman" w:hAnsi="Times New Roman"/>
          <w:color w:val="000000" w:themeColor="text1"/>
          <w:sz w:val="28"/>
        </w:rPr>
        <w:t xml:space="preserve"> Гражданского кодекса Российской Федерации, рамочным договором в смысле </w:t>
      </w:r>
      <w:hyperlink r:id="rId7" w:history="1">
        <w:r>
          <w:rPr>
            <w:rFonts w:ascii="Times New Roman" w:hAnsi="Times New Roman"/>
            <w:color w:val="000000" w:themeColor="text1"/>
            <w:sz w:val="28"/>
          </w:rPr>
          <w:t>статьи 429.1</w:t>
        </w:r>
      </w:hyperlink>
      <w:r>
        <w:rPr>
          <w:rFonts w:ascii="Times New Roman" w:hAnsi="Times New Roman"/>
          <w:color w:val="000000" w:themeColor="text1"/>
          <w:sz w:val="28"/>
        </w:rPr>
        <w:t xml:space="preserve"> Гражданского кодекса и (или) соглашением </w:t>
      </w:r>
      <w:r>
        <w:rPr>
          <w:rFonts w:ascii="Times New Roman" w:hAnsi="Times New Roman"/>
          <w:color w:val="000000" w:themeColor="text1"/>
          <w:sz w:val="28"/>
        </w:rPr>
        <w:lastRenderedPageBreak/>
        <w:t xml:space="preserve">о порядке ведения переговоров в смысле </w:t>
      </w:r>
      <w:hyperlink r:id="rId8" w:history="1">
        <w:r>
          <w:rPr>
            <w:rFonts w:ascii="Times New Roman" w:hAnsi="Times New Roman"/>
            <w:color w:val="000000" w:themeColor="text1"/>
            <w:sz w:val="28"/>
          </w:rPr>
          <w:t>статьи 434.1</w:t>
        </w:r>
      </w:hyperlink>
      <w:r>
        <w:rPr>
          <w:rFonts w:ascii="Times New Roman" w:hAnsi="Times New Roman"/>
          <w:color w:val="000000" w:themeColor="text1"/>
          <w:sz w:val="28"/>
        </w:rPr>
        <w:t xml:space="preserve"> Гражданского кодекса Российской Федерации, не налагает на Стороны каких-либо финансовых, юридических и иных обязательств по передаче друг другу имущества (в том числе имущественных (неимущественных) прав), перечислению денежных средств, выполнению работ, оказанию услуг, в том числе обязательств заключить какой-либо договор в будущем.  </w:t>
      </w:r>
    </w:p>
    <w:p w:rsidR="00644166" w:rsidRDefault="00000000">
      <w:pPr>
        <w:spacing w:before="240" w:after="0" w:line="240" w:lineRule="auto"/>
        <w:ind w:firstLine="540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 xml:space="preserve">6. Настоящий Договор заключен с применением инфраструктуры электронного документооборота федеральной государственной информационной системы - Единая цифровая платформа в сфере занятости и трудовых отношений «Работа в России» в соответствии с главой 4 Федерального закона от 12 декабря 2023 г. № 565-ФЗ «О занятости населения в Российской Федерации», путем обмена между Сторонами идентичными электронными документами, подписанными электронной подписью Сторон. </w:t>
      </w:r>
    </w:p>
    <w:p w:rsidR="00644166" w:rsidRDefault="00000000">
      <w:pPr>
        <w:spacing w:before="240" w:after="0" w:line="240" w:lineRule="auto"/>
        <w:ind w:firstLine="540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 xml:space="preserve"> Заключение дополнительных соглашений к настоящему Договору осуществляется Сторонами в аналогичном порядке.</w:t>
      </w:r>
    </w:p>
    <w:p w:rsidR="00644166" w:rsidRDefault="00644166">
      <w:pPr>
        <w:tabs>
          <w:tab w:val="left" w:pos="1134"/>
        </w:tabs>
        <w:spacing w:after="0" w:line="240" w:lineRule="auto"/>
        <w:ind w:firstLine="567"/>
        <w:contextualSpacing/>
        <w:jc w:val="both"/>
        <w:outlineLvl w:val="0"/>
        <w:rPr>
          <w:rFonts w:ascii="Times New Roman" w:hAnsi="Times New Roman"/>
          <w:color w:val="000000" w:themeColor="text1"/>
          <w:sz w:val="28"/>
        </w:rPr>
      </w:pPr>
    </w:p>
    <w:p w:rsidR="00644166" w:rsidRDefault="00000000">
      <w:pPr>
        <w:tabs>
          <w:tab w:val="left" w:pos="1134"/>
        </w:tabs>
        <w:spacing w:after="0" w:line="240" w:lineRule="auto"/>
        <w:ind w:firstLine="567"/>
        <w:contextualSpacing/>
        <w:jc w:val="center"/>
        <w:rPr>
          <w:rFonts w:ascii="Times New Roman" w:hAnsi="Times New Roman"/>
          <w:b/>
          <w:color w:val="000000" w:themeColor="text1"/>
          <w:sz w:val="28"/>
        </w:rPr>
      </w:pPr>
      <w:r>
        <w:rPr>
          <w:rFonts w:ascii="Times New Roman" w:hAnsi="Times New Roman"/>
          <w:b/>
          <w:color w:val="000000" w:themeColor="text1"/>
          <w:sz w:val="28"/>
        </w:rPr>
        <w:t>IV.</w:t>
      </w:r>
    </w:p>
    <w:p w:rsidR="00644166" w:rsidRDefault="00000000">
      <w:pPr>
        <w:tabs>
          <w:tab w:val="left" w:pos="1134"/>
        </w:tabs>
        <w:spacing w:after="0" w:line="240" w:lineRule="auto"/>
        <w:ind w:firstLine="567"/>
        <w:contextualSpacing/>
        <w:jc w:val="center"/>
        <w:rPr>
          <w:rFonts w:ascii="Times New Roman" w:hAnsi="Times New Roman"/>
          <w:b/>
          <w:color w:val="000000" w:themeColor="text1"/>
          <w:sz w:val="28"/>
        </w:rPr>
      </w:pPr>
      <w:r>
        <w:rPr>
          <w:rFonts w:ascii="Times New Roman" w:hAnsi="Times New Roman"/>
          <w:b/>
          <w:color w:val="000000" w:themeColor="text1"/>
          <w:sz w:val="28"/>
        </w:rPr>
        <w:t>Финансирование мероприятий по организации профессионального обучения и дополнительного профессионального образования</w:t>
      </w:r>
    </w:p>
    <w:p w:rsidR="00644166" w:rsidRDefault="00644166">
      <w:pPr>
        <w:tabs>
          <w:tab w:val="left" w:pos="1134"/>
        </w:tabs>
        <w:spacing w:after="0" w:line="240" w:lineRule="auto"/>
        <w:ind w:firstLine="567"/>
        <w:contextualSpacing/>
        <w:jc w:val="center"/>
        <w:rPr>
          <w:rFonts w:ascii="Times New Roman" w:hAnsi="Times New Roman"/>
          <w:color w:val="000000" w:themeColor="text1"/>
          <w:sz w:val="28"/>
        </w:rPr>
      </w:pPr>
    </w:p>
    <w:p w:rsidR="00644166" w:rsidRDefault="00000000">
      <w:pPr>
        <w:tabs>
          <w:tab w:val="left" w:pos="1134"/>
        </w:tabs>
        <w:spacing w:after="0" w:line="240" w:lineRule="auto"/>
        <w:ind w:firstLine="567"/>
        <w:contextualSpacing/>
        <w:jc w:val="both"/>
        <w:outlineLvl w:val="0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1. Финансирование мероприятий по организации профессионального обучения и дополнительного профессионального образования осуществляется за счет средств гранта в форме субсидии, предоставляемого получателям гранта, определенным бюджетным законодательством Российской Федерации, в рамках федерального проекта «Активные меры содействия занятости»  национального проекта «Кадры»  в соответствии с Решением, принимаемым Федеральной службой по труду и занятости на основании постановления Правительства Российской Федерации от 25 октября 2023 года № 1780.</w:t>
      </w:r>
    </w:p>
    <w:p w:rsidR="00644166" w:rsidRDefault="00000000">
      <w:pPr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br w:type="page"/>
      </w:r>
    </w:p>
    <w:p w:rsidR="00644166" w:rsidRDefault="00644166">
      <w:pPr>
        <w:tabs>
          <w:tab w:val="left" w:pos="1134"/>
        </w:tabs>
        <w:spacing w:after="0" w:line="240" w:lineRule="auto"/>
        <w:ind w:firstLine="567"/>
        <w:contextualSpacing/>
        <w:jc w:val="both"/>
        <w:outlineLvl w:val="0"/>
        <w:rPr>
          <w:rFonts w:ascii="Times New Roman" w:hAnsi="Times New Roman"/>
          <w:color w:val="000000" w:themeColor="text1"/>
          <w:sz w:val="28"/>
        </w:rPr>
      </w:pPr>
    </w:p>
    <w:p w:rsidR="00644166" w:rsidRDefault="00000000">
      <w:pPr>
        <w:pStyle w:val="ConsPlusNormal"/>
        <w:jc w:val="center"/>
        <w:outlineLvl w:val="1"/>
        <w:rPr>
          <w:rFonts w:ascii="Times New Roman" w:hAnsi="Times New Roman"/>
          <w:color w:val="000000" w:themeColor="text1"/>
          <w:sz w:val="28"/>
        </w:rPr>
      </w:pPr>
      <w:bookmarkStart w:id="2" w:name="P186"/>
      <w:bookmarkEnd w:id="2"/>
      <w:r>
        <w:rPr>
          <w:rFonts w:ascii="Times New Roman" w:hAnsi="Times New Roman"/>
          <w:b/>
          <w:color w:val="000000" w:themeColor="text1"/>
          <w:sz w:val="28"/>
        </w:rPr>
        <w:t>V. Адреса и реквизиты сторон</w:t>
      </w:r>
    </w:p>
    <w:p w:rsidR="00644166" w:rsidRDefault="00644166">
      <w:pPr>
        <w:pStyle w:val="ConsPlusNormal"/>
        <w:jc w:val="center"/>
        <w:rPr>
          <w:rFonts w:ascii="Times New Roman" w:hAnsi="Times New Roman"/>
          <w:color w:val="000000" w:themeColor="text1"/>
          <w:sz w:val="28"/>
        </w:rPr>
      </w:pPr>
    </w:p>
    <w:p w:rsidR="00644166" w:rsidRDefault="00000000">
      <w:pPr>
        <w:pStyle w:val="ConsPlusCell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 xml:space="preserve">  </w:t>
      </w:r>
    </w:p>
    <w:tbl>
      <w:tblPr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4854"/>
        <w:gridCol w:w="5109"/>
      </w:tblGrid>
      <w:tr w:rsidR="00644166">
        <w:trPr>
          <w:trHeight w:val="80"/>
        </w:trPr>
        <w:tc>
          <w:tcPr>
            <w:tcW w:w="4854" w:type="dxa"/>
          </w:tcPr>
          <w:p w:rsidR="00644166" w:rsidRDefault="00000000">
            <w:pPr>
              <w:spacing w:after="0" w:line="240" w:lineRule="auto"/>
              <w:contextualSpacing/>
              <w:rPr>
                <w:rFonts w:ascii="Times New Roman" w:hAnsi="Times New Roman"/>
                <w:b/>
                <w:color w:val="000000" w:themeColor="text1"/>
                <w:sz w:val="28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8"/>
              </w:rPr>
              <w:t>Организация:</w:t>
            </w:r>
          </w:p>
          <w:p w:rsidR="00644166" w:rsidRDefault="00000000">
            <w:pPr>
              <w:tabs>
                <w:tab w:val="right" w:pos="4829"/>
              </w:tabs>
              <w:spacing w:after="0" w:line="240" w:lineRule="auto"/>
              <w:contextualSpacing/>
              <w:rPr>
                <w:rFonts w:ascii="Times New Roman" w:hAnsi="Times New Roman"/>
                <w:color w:val="000000" w:themeColor="text1"/>
                <w:sz w:val="28"/>
                <w:u w:val="single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u w:val="single"/>
              </w:rPr>
              <w:tab/>
            </w:r>
          </w:p>
          <w:p w:rsidR="00644166" w:rsidRDefault="00000000">
            <w:pPr>
              <w:tabs>
                <w:tab w:val="right" w:pos="4829"/>
              </w:tabs>
              <w:spacing w:after="0" w:line="240" w:lineRule="auto"/>
              <w:contextualSpacing/>
              <w:rPr>
                <w:rFonts w:ascii="Times New Roman" w:hAnsi="Times New Roman"/>
                <w:color w:val="000000" w:themeColor="text1"/>
                <w:sz w:val="28"/>
                <w:u w:val="single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u w:val="single"/>
              </w:rPr>
              <w:tab/>
            </w:r>
          </w:p>
          <w:p w:rsidR="00644166" w:rsidRDefault="00000000">
            <w:pPr>
              <w:widowControl w:val="0"/>
              <w:tabs>
                <w:tab w:val="right" w:pos="4829"/>
              </w:tabs>
              <w:spacing w:after="0" w:line="240" w:lineRule="auto"/>
              <w:contextualSpacing/>
              <w:rPr>
                <w:rFonts w:ascii="Times New Roman" w:hAnsi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u w:val="single"/>
              </w:rPr>
              <w:tab/>
            </w:r>
          </w:p>
          <w:p w:rsidR="00644166" w:rsidRDefault="00644166">
            <w:pPr>
              <w:widowControl w:val="0"/>
              <w:tabs>
                <w:tab w:val="right" w:pos="4429"/>
              </w:tabs>
              <w:spacing w:after="0" w:line="240" w:lineRule="auto"/>
              <w:contextualSpacing/>
              <w:rPr>
                <w:rFonts w:ascii="Times New Roman" w:hAnsi="Times New Roman"/>
                <w:color w:val="000000" w:themeColor="text1"/>
                <w:sz w:val="28"/>
              </w:rPr>
            </w:pPr>
          </w:p>
          <w:p w:rsidR="00644166" w:rsidRDefault="00644166">
            <w:pPr>
              <w:widowControl w:val="0"/>
              <w:tabs>
                <w:tab w:val="right" w:pos="4429"/>
              </w:tabs>
              <w:spacing w:after="0" w:line="240" w:lineRule="auto"/>
              <w:contextualSpacing/>
              <w:rPr>
                <w:rFonts w:ascii="Times New Roman" w:hAnsi="Times New Roman"/>
                <w:color w:val="000000" w:themeColor="text1"/>
                <w:sz w:val="28"/>
              </w:rPr>
            </w:pPr>
          </w:p>
          <w:p w:rsidR="00644166" w:rsidRDefault="00644166">
            <w:pPr>
              <w:widowControl w:val="0"/>
              <w:tabs>
                <w:tab w:val="right" w:pos="4429"/>
              </w:tabs>
              <w:spacing w:after="0" w:line="240" w:lineRule="auto"/>
              <w:contextualSpacing/>
              <w:rPr>
                <w:rFonts w:ascii="Times New Roman" w:hAnsi="Times New Roman"/>
                <w:color w:val="000000" w:themeColor="text1"/>
                <w:sz w:val="28"/>
              </w:rPr>
            </w:pPr>
          </w:p>
          <w:p w:rsidR="00644166" w:rsidRDefault="00000000">
            <w:pPr>
              <w:widowControl w:val="0"/>
              <w:tabs>
                <w:tab w:val="right" w:pos="4429"/>
              </w:tabs>
              <w:spacing w:after="0" w:line="240" w:lineRule="auto"/>
              <w:contextualSpacing/>
              <w:rPr>
                <w:rFonts w:ascii="Times New Roman" w:hAnsi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</w:rPr>
              <w:t xml:space="preserve">Адрес: </w:t>
            </w:r>
            <w:r>
              <w:rPr>
                <w:rFonts w:ascii="Times New Roman" w:hAnsi="Times New Roman"/>
                <w:color w:val="000000" w:themeColor="text1"/>
                <w:sz w:val="28"/>
                <w:u w:val="single"/>
              </w:rPr>
              <w:tab/>
            </w:r>
          </w:p>
          <w:p w:rsidR="00644166" w:rsidRDefault="00000000">
            <w:pPr>
              <w:tabs>
                <w:tab w:val="right" w:pos="4429"/>
              </w:tabs>
              <w:spacing w:after="0" w:line="240" w:lineRule="auto"/>
              <w:contextualSpacing/>
              <w:rPr>
                <w:rFonts w:ascii="Times New Roman" w:hAnsi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</w:rPr>
              <w:t>Телефон:</w:t>
            </w:r>
            <w:r>
              <w:rPr>
                <w:rFonts w:ascii="Times New Roman" w:hAnsi="Times New Roman"/>
                <w:color w:val="000000" w:themeColor="text1"/>
                <w:sz w:val="28"/>
                <w:u w:val="single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u w:val="single"/>
              </w:rPr>
              <w:tab/>
            </w:r>
          </w:p>
          <w:p w:rsidR="00644166" w:rsidRDefault="00000000">
            <w:pPr>
              <w:widowControl w:val="0"/>
              <w:tabs>
                <w:tab w:val="right" w:pos="4429"/>
              </w:tabs>
              <w:spacing w:after="0" w:line="240" w:lineRule="auto"/>
              <w:ind w:firstLine="9"/>
              <w:contextualSpacing/>
              <w:rPr>
                <w:rFonts w:ascii="Times New Roman" w:hAnsi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</w:rPr>
              <w:t>Электронная почта:</w:t>
            </w:r>
            <w:r>
              <w:rPr>
                <w:rFonts w:ascii="Times New Roman" w:hAnsi="Times New Roman"/>
                <w:color w:val="000000" w:themeColor="text1"/>
                <w:sz w:val="28"/>
                <w:u w:val="single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u w:val="single"/>
              </w:rPr>
              <w:tab/>
            </w:r>
          </w:p>
          <w:p w:rsidR="00644166" w:rsidRDefault="00000000">
            <w:pPr>
              <w:spacing w:after="0" w:line="240" w:lineRule="auto"/>
              <w:contextualSpacing/>
              <w:rPr>
                <w:rFonts w:ascii="Times New Roman" w:hAnsi="Times New Roman"/>
                <w:color w:val="000000" w:themeColor="text1"/>
                <w:sz w:val="28"/>
                <w:u w:val="single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</w:rPr>
              <w:t>ИНН/КПП: _________________________</w:t>
            </w:r>
          </w:p>
          <w:p w:rsidR="00644166" w:rsidRDefault="00000000">
            <w:pPr>
              <w:tabs>
                <w:tab w:val="left" w:pos="4462"/>
              </w:tabs>
              <w:spacing w:after="0" w:line="240" w:lineRule="auto"/>
              <w:contextualSpacing/>
              <w:rPr>
                <w:rFonts w:ascii="Times New Roman" w:hAnsi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</w:rPr>
              <w:t>ОГРН: ___________________________</w:t>
            </w:r>
          </w:p>
        </w:tc>
        <w:tc>
          <w:tcPr>
            <w:tcW w:w="5109" w:type="dxa"/>
          </w:tcPr>
          <w:p w:rsidR="00644166" w:rsidRDefault="00000000">
            <w:pPr>
              <w:spacing w:after="0" w:line="240" w:lineRule="auto"/>
              <w:contextualSpacing/>
              <w:rPr>
                <w:rFonts w:ascii="Times New Roman" w:hAnsi="Times New Roman"/>
                <w:b/>
                <w:color w:val="000000" w:themeColor="text1"/>
                <w:sz w:val="28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8"/>
              </w:rPr>
              <w:t>Служба:</w:t>
            </w:r>
          </w:p>
          <w:p w:rsidR="00644166" w:rsidRDefault="00000000">
            <w:pPr>
              <w:tabs>
                <w:tab w:val="right" w:pos="4829"/>
              </w:tabs>
              <w:spacing w:after="0" w:line="240" w:lineRule="auto"/>
              <w:contextualSpacing/>
              <w:rPr>
                <w:rFonts w:ascii="Times New Roman" w:hAnsi="Times New Roman"/>
                <w:color w:val="000000" w:themeColor="text1"/>
                <w:sz w:val="28"/>
                <w:u w:val="single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u w:val="single"/>
              </w:rPr>
              <w:tab/>
            </w:r>
          </w:p>
          <w:p w:rsidR="00644166" w:rsidRDefault="00000000">
            <w:pPr>
              <w:tabs>
                <w:tab w:val="right" w:pos="4829"/>
              </w:tabs>
              <w:spacing w:after="0" w:line="240" w:lineRule="auto"/>
              <w:contextualSpacing/>
              <w:rPr>
                <w:rFonts w:ascii="Times New Roman" w:hAnsi="Times New Roman"/>
                <w:color w:val="000000" w:themeColor="text1"/>
                <w:sz w:val="28"/>
                <w:u w:val="single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u w:val="single"/>
              </w:rPr>
              <w:tab/>
            </w:r>
          </w:p>
          <w:p w:rsidR="00644166" w:rsidRDefault="00000000">
            <w:pPr>
              <w:tabs>
                <w:tab w:val="right" w:pos="4829"/>
              </w:tabs>
              <w:spacing w:after="0" w:line="240" w:lineRule="auto"/>
              <w:contextualSpacing/>
              <w:rPr>
                <w:rFonts w:ascii="Times New Roman" w:hAnsi="Times New Roman"/>
                <w:color w:val="000000" w:themeColor="text1"/>
                <w:sz w:val="28"/>
                <w:u w:val="single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u w:val="single"/>
              </w:rPr>
              <w:tab/>
            </w:r>
          </w:p>
          <w:p w:rsidR="00644166" w:rsidRDefault="00644166">
            <w:pPr>
              <w:tabs>
                <w:tab w:val="right" w:pos="4892"/>
              </w:tabs>
              <w:spacing w:after="0" w:line="240" w:lineRule="auto"/>
              <w:contextualSpacing/>
              <w:rPr>
                <w:rFonts w:ascii="Times New Roman" w:hAnsi="Times New Roman"/>
                <w:color w:val="000000" w:themeColor="text1"/>
                <w:sz w:val="28"/>
                <w:u w:val="single"/>
              </w:rPr>
            </w:pPr>
          </w:p>
          <w:p w:rsidR="00644166" w:rsidRDefault="00644166">
            <w:pPr>
              <w:tabs>
                <w:tab w:val="right" w:pos="4892"/>
              </w:tabs>
              <w:spacing w:after="0" w:line="240" w:lineRule="auto"/>
              <w:contextualSpacing/>
              <w:rPr>
                <w:rFonts w:ascii="Times New Roman" w:hAnsi="Times New Roman"/>
                <w:color w:val="000000" w:themeColor="text1"/>
                <w:sz w:val="28"/>
                <w:u w:val="single"/>
              </w:rPr>
            </w:pPr>
          </w:p>
          <w:p w:rsidR="00644166" w:rsidRDefault="00644166">
            <w:pPr>
              <w:tabs>
                <w:tab w:val="right" w:pos="4892"/>
              </w:tabs>
              <w:spacing w:after="0" w:line="240" w:lineRule="auto"/>
              <w:contextualSpacing/>
              <w:rPr>
                <w:rFonts w:ascii="Times New Roman" w:hAnsi="Times New Roman"/>
                <w:color w:val="000000" w:themeColor="text1"/>
                <w:sz w:val="28"/>
                <w:u w:val="single"/>
              </w:rPr>
            </w:pPr>
          </w:p>
          <w:p w:rsidR="00644166" w:rsidRDefault="00000000">
            <w:pPr>
              <w:widowControl w:val="0"/>
              <w:tabs>
                <w:tab w:val="right" w:pos="4828"/>
              </w:tabs>
              <w:spacing w:after="0" w:line="240" w:lineRule="auto"/>
              <w:contextualSpacing/>
              <w:rPr>
                <w:rFonts w:ascii="Times New Roman" w:hAnsi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</w:rPr>
              <w:t>Адрес:</w:t>
            </w:r>
            <w:r>
              <w:rPr>
                <w:rFonts w:ascii="Times New Roman" w:hAnsi="Times New Roman"/>
                <w:color w:val="000000" w:themeColor="text1"/>
                <w:sz w:val="28"/>
                <w:u w:val="single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u w:val="single"/>
              </w:rPr>
              <w:tab/>
            </w:r>
          </w:p>
          <w:p w:rsidR="00644166" w:rsidRDefault="00000000">
            <w:pPr>
              <w:tabs>
                <w:tab w:val="right" w:pos="4829"/>
              </w:tabs>
              <w:spacing w:after="0" w:line="240" w:lineRule="auto"/>
              <w:contextualSpacing/>
              <w:rPr>
                <w:rFonts w:ascii="Times New Roman" w:hAnsi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</w:rPr>
              <w:t xml:space="preserve">Телефон: </w:t>
            </w:r>
            <w:r>
              <w:rPr>
                <w:rFonts w:ascii="Times New Roman" w:hAnsi="Times New Roman"/>
                <w:color w:val="000000" w:themeColor="text1"/>
                <w:sz w:val="28"/>
                <w:u w:val="single"/>
              </w:rPr>
              <w:tab/>
            </w:r>
          </w:p>
          <w:p w:rsidR="00644166" w:rsidRDefault="00000000">
            <w:pPr>
              <w:widowControl w:val="0"/>
              <w:tabs>
                <w:tab w:val="right" w:pos="4828"/>
              </w:tabs>
              <w:spacing w:after="0" w:line="240" w:lineRule="auto"/>
              <w:ind w:firstLine="9"/>
              <w:contextualSpacing/>
              <w:rPr>
                <w:rFonts w:ascii="Times New Roman" w:hAnsi="Times New Roman"/>
                <w:color w:val="000000" w:themeColor="text1"/>
                <w:sz w:val="28"/>
                <w:u w:val="single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</w:rPr>
              <w:t>Электронная почта:</w:t>
            </w:r>
            <w:r>
              <w:rPr>
                <w:rFonts w:ascii="Times New Roman" w:hAnsi="Times New Roman"/>
                <w:color w:val="000000" w:themeColor="text1"/>
                <w:sz w:val="28"/>
                <w:u w:val="single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u w:val="single"/>
              </w:rPr>
              <w:tab/>
            </w:r>
          </w:p>
          <w:p w:rsidR="00644166" w:rsidRDefault="00000000">
            <w:pPr>
              <w:tabs>
                <w:tab w:val="right" w:pos="4828"/>
              </w:tabs>
              <w:spacing w:after="0" w:line="240" w:lineRule="auto"/>
              <w:contextualSpacing/>
              <w:rPr>
                <w:rFonts w:ascii="Times New Roman" w:hAnsi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</w:rPr>
              <w:t xml:space="preserve">ИНН/КПП: </w:t>
            </w:r>
            <w:r>
              <w:rPr>
                <w:rFonts w:ascii="Times New Roman" w:hAnsi="Times New Roman"/>
                <w:color w:val="000000" w:themeColor="text1"/>
                <w:sz w:val="28"/>
                <w:u w:val="single"/>
              </w:rPr>
              <w:tab/>
            </w:r>
          </w:p>
          <w:p w:rsidR="00644166" w:rsidRDefault="00000000">
            <w:pPr>
              <w:tabs>
                <w:tab w:val="left" w:pos="4828"/>
              </w:tabs>
              <w:spacing w:after="0" w:line="240" w:lineRule="auto"/>
              <w:contextualSpacing/>
              <w:rPr>
                <w:rFonts w:ascii="Times New Roman" w:hAnsi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</w:rPr>
              <w:t>ОГРН:</w:t>
            </w:r>
            <w:r>
              <w:rPr>
                <w:rFonts w:ascii="Times New Roman" w:hAnsi="Times New Roman"/>
                <w:color w:val="000000" w:themeColor="text1"/>
                <w:sz w:val="28"/>
                <w:u w:val="single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u w:val="single"/>
              </w:rPr>
              <w:tab/>
            </w:r>
          </w:p>
        </w:tc>
      </w:tr>
      <w:tr w:rsidR="00644166">
        <w:trPr>
          <w:trHeight w:val="903"/>
        </w:trPr>
        <w:tc>
          <w:tcPr>
            <w:tcW w:w="4854" w:type="dxa"/>
          </w:tcPr>
          <w:p w:rsidR="00644166" w:rsidRDefault="00000000">
            <w:pPr>
              <w:spacing w:after="0" w:line="240" w:lineRule="auto"/>
              <w:contextualSpacing/>
              <w:rPr>
                <w:rFonts w:ascii="Times New Roman" w:hAnsi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</w:rPr>
              <w:t>От Исполнителя:</w:t>
            </w:r>
          </w:p>
          <w:p w:rsidR="00644166" w:rsidRDefault="00000000">
            <w:pPr>
              <w:tabs>
                <w:tab w:val="left" w:pos="4488"/>
              </w:tabs>
              <w:spacing w:after="0" w:line="240" w:lineRule="auto"/>
              <w:contextualSpacing/>
              <w:rPr>
                <w:rFonts w:ascii="Times New Roman" w:hAnsi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</w:rPr>
              <w:t xml:space="preserve">Должность </w:t>
            </w:r>
          </w:p>
          <w:p w:rsidR="00644166" w:rsidRDefault="00000000">
            <w:pPr>
              <w:tabs>
                <w:tab w:val="left" w:pos="4488"/>
              </w:tabs>
              <w:spacing w:after="0" w:line="240" w:lineRule="auto"/>
              <w:contextualSpacing/>
              <w:rPr>
                <w:rFonts w:ascii="Times New Roman" w:hAnsi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u w:val="single"/>
              </w:rPr>
              <w:tab/>
            </w:r>
          </w:p>
          <w:p w:rsidR="00644166" w:rsidRDefault="00644166">
            <w:pPr>
              <w:spacing w:after="0" w:line="240" w:lineRule="auto"/>
              <w:contextualSpacing/>
              <w:rPr>
                <w:rFonts w:ascii="Times New Roman" w:hAnsi="Times New Roman"/>
                <w:color w:val="000000" w:themeColor="text1"/>
                <w:sz w:val="28"/>
              </w:rPr>
            </w:pPr>
          </w:p>
        </w:tc>
        <w:tc>
          <w:tcPr>
            <w:tcW w:w="5109" w:type="dxa"/>
          </w:tcPr>
          <w:p w:rsidR="00644166" w:rsidRDefault="00000000">
            <w:pPr>
              <w:spacing w:after="0" w:line="240" w:lineRule="auto"/>
              <w:contextualSpacing/>
              <w:rPr>
                <w:rFonts w:ascii="Times New Roman" w:hAnsi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</w:rPr>
              <w:t>От Службы:</w:t>
            </w:r>
          </w:p>
          <w:p w:rsidR="00644166" w:rsidRDefault="00000000">
            <w:pPr>
              <w:tabs>
                <w:tab w:val="left" w:pos="4892"/>
              </w:tabs>
              <w:spacing w:after="0" w:line="240" w:lineRule="auto"/>
              <w:contextualSpacing/>
              <w:rPr>
                <w:rFonts w:ascii="Times New Roman" w:hAnsi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</w:rPr>
              <w:t xml:space="preserve">Должность </w:t>
            </w:r>
          </w:p>
          <w:p w:rsidR="00644166" w:rsidRDefault="00000000">
            <w:pPr>
              <w:tabs>
                <w:tab w:val="left" w:pos="4892"/>
              </w:tabs>
              <w:spacing w:after="0" w:line="240" w:lineRule="auto"/>
              <w:contextualSpacing/>
              <w:rPr>
                <w:rFonts w:ascii="Times New Roman" w:hAnsi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u w:val="single"/>
              </w:rPr>
              <w:tab/>
            </w:r>
          </w:p>
        </w:tc>
      </w:tr>
      <w:tr w:rsidR="00644166">
        <w:trPr>
          <w:trHeight w:val="513"/>
        </w:trPr>
        <w:tc>
          <w:tcPr>
            <w:tcW w:w="4854" w:type="dxa"/>
          </w:tcPr>
          <w:p w:rsidR="00644166" w:rsidRDefault="00000000">
            <w:pPr>
              <w:spacing w:after="0" w:line="240" w:lineRule="auto"/>
              <w:contextualSpacing/>
              <w:rPr>
                <w:rFonts w:ascii="Times New Roman" w:hAnsi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</w:rPr>
              <w:t>___________________/____________ /</w:t>
            </w:r>
          </w:p>
          <w:p w:rsidR="00644166" w:rsidRDefault="00000000">
            <w:pPr>
              <w:spacing w:after="0" w:line="240" w:lineRule="auto"/>
              <w:contextualSpacing/>
              <w:rPr>
                <w:rFonts w:ascii="Times New Roman" w:hAnsi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</w:rPr>
              <w:t>М.П.</w:t>
            </w:r>
          </w:p>
        </w:tc>
        <w:tc>
          <w:tcPr>
            <w:tcW w:w="5109" w:type="dxa"/>
          </w:tcPr>
          <w:p w:rsidR="00644166" w:rsidRDefault="00000000">
            <w:pPr>
              <w:spacing w:after="0" w:line="240" w:lineRule="auto"/>
              <w:contextualSpacing/>
              <w:rPr>
                <w:rFonts w:ascii="Times New Roman" w:hAnsi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</w:rPr>
              <w:t>____________________/_____________ /</w:t>
            </w:r>
          </w:p>
          <w:p w:rsidR="00644166" w:rsidRDefault="00000000">
            <w:pPr>
              <w:spacing w:after="0" w:line="240" w:lineRule="auto"/>
              <w:contextualSpacing/>
              <w:rPr>
                <w:rFonts w:ascii="Times New Roman" w:hAnsi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</w:rPr>
              <w:t>М.П.</w:t>
            </w:r>
          </w:p>
        </w:tc>
      </w:tr>
      <w:tr w:rsidR="00644166">
        <w:trPr>
          <w:trHeight w:val="1068"/>
        </w:trPr>
        <w:tc>
          <w:tcPr>
            <w:tcW w:w="4854" w:type="dxa"/>
          </w:tcPr>
          <w:p w:rsidR="00644166" w:rsidRDefault="00644166">
            <w:pPr>
              <w:spacing w:after="0" w:line="240" w:lineRule="auto"/>
              <w:contextualSpacing/>
              <w:rPr>
                <w:rFonts w:ascii="Times New Roman" w:hAnsi="Times New Roman"/>
                <w:b/>
                <w:color w:val="000000" w:themeColor="text1"/>
                <w:sz w:val="28"/>
              </w:rPr>
            </w:pPr>
          </w:p>
          <w:p w:rsidR="00644166" w:rsidRDefault="00644166">
            <w:pPr>
              <w:spacing w:after="0" w:line="240" w:lineRule="auto"/>
              <w:contextualSpacing/>
              <w:rPr>
                <w:rFonts w:ascii="Times New Roman" w:hAnsi="Times New Roman"/>
                <w:b/>
                <w:color w:val="000000" w:themeColor="text1"/>
                <w:sz w:val="28"/>
              </w:rPr>
            </w:pPr>
          </w:p>
          <w:p w:rsidR="00644166" w:rsidRDefault="00644166">
            <w:pPr>
              <w:spacing w:after="0" w:line="240" w:lineRule="auto"/>
              <w:contextualSpacing/>
              <w:rPr>
                <w:rFonts w:ascii="Times New Roman" w:hAnsi="Times New Roman"/>
                <w:b/>
                <w:color w:val="000000" w:themeColor="text1"/>
                <w:sz w:val="28"/>
              </w:rPr>
            </w:pPr>
          </w:p>
          <w:p w:rsidR="00644166" w:rsidRDefault="00644166">
            <w:pPr>
              <w:spacing w:after="0" w:line="240" w:lineRule="auto"/>
              <w:contextualSpacing/>
              <w:rPr>
                <w:rFonts w:ascii="Times New Roman" w:hAnsi="Times New Roman"/>
                <w:b/>
                <w:color w:val="000000" w:themeColor="text1"/>
                <w:sz w:val="28"/>
              </w:rPr>
            </w:pPr>
          </w:p>
          <w:p w:rsidR="00644166" w:rsidRDefault="00000000">
            <w:pPr>
              <w:spacing w:after="0" w:line="240" w:lineRule="auto"/>
              <w:contextualSpacing/>
              <w:rPr>
                <w:rFonts w:ascii="Times New Roman" w:hAnsi="Times New Roman"/>
                <w:b/>
                <w:color w:val="000000" w:themeColor="text1"/>
                <w:sz w:val="28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8"/>
              </w:rPr>
              <w:t>Гражданин:</w:t>
            </w:r>
          </w:p>
          <w:p w:rsidR="00644166" w:rsidRDefault="00000000">
            <w:pPr>
              <w:tabs>
                <w:tab w:val="left" w:pos="4488"/>
              </w:tabs>
              <w:spacing w:after="0" w:line="240" w:lineRule="auto"/>
              <w:rPr>
                <w:rFonts w:ascii="Times New Roman" w:hAnsi="Times New Roman"/>
                <w:b/>
                <w:color w:val="000000" w:themeColor="text1"/>
                <w:sz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u w:val="single"/>
              </w:rPr>
              <w:tab/>
            </w:r>
          </w:p>
          <w:p w:rsidR="00644166" w:rsidRDefault="00000000">
            <w:pPr>
              <w:widowControl w:val="0"/>
              <w:tabs>
                <w:tab w:val="left" w:pos="4429"/>
              </w:tabs>
              <w:spacing w:after="0" w:line="240" w:lineRule="auto"/>
              <w:contextualSpacing/>
              <w:rPr>
                <w:rFonts w:ascii="Times New Roman" w:hAnsi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</w:rPr>
              <w:t>Адрес:</w:t>
            </w:r>
            <w:r>
              <w:rPr>
                <w:rFonts w:ascii="Times New Roman" w:hAnsi="Times New Roman"/>
                <w:color w:val="000000" w:themeColor="text1"/>
                <w:sz w:val="28"/>
                <w:u w:val="single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u w:val="single"/>
              </w:rPr>
              <w:tab/>
            </w:r>
          </w:p>
          <w:p w:rsidR="00644166" w:rsidRDefault="00000000">
            <w:pPr>
              <w:tabs>
                <w:tab w:val="left" w:pos="4429"/>
              </w:tabs>
              <w:spacing w:after="0" w:line="240" w:lineRule="auto"/>
              <w:contextualSpacing/>
              <w:rPr>
                <w:rFonts w:ascii="Times New Roman" w:hAnsi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</w:rPr>
              <w:t>Паспорт:</w:t>
            </w:r>
            <w:r>
              <w:rPr>
                <w:rFonts w:ascii="Times New Roman" w:hAnsi="Times New Roman"/>
                <w:color w:val="000000" w:themeColor="text1"/>
                <w:sz w:val="28"/>
                <w:u w:val="single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u w:val="single"/>
              </w:rPr>
              <w:tab/>
            </w:r>
          </w:p>
          <w:p w:rsidR="00644166" w:rsidRDefault="00000000">
            <w:pPr>
              <w:tabs>
                <w:tab w:val="left" w:pos="4429"/>
              </w:tabs>
              <w:spacing w:after="0" w:line="240" w:lineRule="auto"/>
              <w:contextualSpacing/>
              <w:rPr>
                <w:rFonts w:ascii="Times New Roman" w:hAnsi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</w:rPr>
              <w:t>Дата рождения:</w:t>
            </w:r>
            <w:r>
              <w:rPr>
                <w:rFonts w:ascii="Times New Roman" w:hAnsi="Times New Roman"/>
                <w:color w:val="000000" w:themeColor="text1"/>
                <w:sz w:val="28"/>
                <w:u w:val="single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u w:val="single"/>
              </w:rPr>
              <w:tab/>
            </w:r>
          </w:p>
          <w:p w:rsidR="00644166" w:rsidRDefault="00000000">
            <w:pPr>
              <w:widowControl w:val="0"/>
              <w:tabs>
                <w:tab w:val="left" w:pos="4429"/>
              </w:tabs>
              <w:spacing w:after="0" w:line="240" w:lineRule="auto"/>
              <w:contextualSpacing/>
              <w:rPr>
                <w:rFonts w:ascii="Times New Roman" w:hAnsi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</w:rPr>
              <w:t xml:space="preserve">ИНН: </w:t>
            </w:r>
            <w:r>
              <w:rPr>
                <w:rFonts w:ascii="Times New Roman" w:hAnsi="Times New Roman"/>
                <w:color w:val="000000" w:themeColor="text1"/>
                <w:sz w:val="28"/>
                <w:u w:val="single"/>
              </w:rPr>
              <w:tab/>
            </w:r>
          </w:p>
          <w:p w:rsidR="00644166" w:rsidRDefault="00000000">
            <w:pPr>
              <w:tabs>
                <w:tab w:val="left" w:pos="4429"/>
              </w:tabs>
              <w:spacing w:after="0" w:line="240" w:lineRule="auto"/>
              <w:contextualSpacing/>
              <w:rPr>
                <w:rFonts w:ascii="Times New Roman" w:hAnsi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</w:rPr>
              <w:t>СНИЛС:</w:t>
            </w:r>
            <w:r>
              <w:rPr>
                <w:rFonts w:ascii="Times New Roman" w:hAnsi="Times New Roman"/>
                <w:color w:val="000000" w:themeColor="text1"/>
                <w:sz w:val="28"/>
                <w:u w:val="single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u w:val="single"/>
              </w:rPr>
              <w:tab/>
            </w:r>
          </w:p>
          <w:p w:rsidR="00644166" w:rsidRDefault="00000000">
            <w:pPr>
              <w:widowControl w:val="0"/>
              <w:tabs>
                <w:tab w:val="left" w:pos="4429"/>
              </w:tabs>
              <w:spacing w:after="0" w:line="240" w:lineRule="auto"/>
              <w:ind w:firstLine="9"/>
              <w:contextualSpacing/>
              <w:rPr>
                <w:rFonts w:ascii="Times New Roman" w:hAnsi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</w:rPr>
              <w:t>Телефон:</w:t>
            </w:r>
            <w:r>
              <w:rPr>
                <w:rFonts w:ascii="Times New Roman" w:hAnsi="Times New Roman"/>
                <w:color w:val="000000" w:themeColor="text1"/>
                <w:sz w:val="28"/>
                <w:u w:val="single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u w:val="single"/>
              </w:rPr>
              <w:tab/>
            </w:r>
          </w:p>
          <w:p w:rsidR="00644166" w:rsidRDefault="00000000">
            <w:pPr>
              <w:widowControl w:val="0"/>
              <w:tabs>
                <w:tab w:val="left" w:pos="4429"/>
              </w:tabs>
              <w:spacing w:after="0" w:line="240" w:lineRule="auto"/>
              <w:ind w:firstLine="9"/>
              <w:contextualSpacing/>
              <w:rPr>
                <w:rFonts w:ascii="Times New Roman" w:hAnsi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</w:rPr>
              <w:t>Электронная почта:</w:t>
            </w:r>
            <w:r>
              <w:rPr>
                <w:rFonts w:ascii="Times New Roman" w:hAnsi="Times New Roman"/>
                <w:color w:val="000000" w:themeColor="text1"/>
                <w:sz w:val="28"/>
                <w:u w:val="single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u w:val="single"/>
              </w:rPr>
              <w:tab/>
            </w:r>
          </w:p>
          <w:p w:rsidR="00644166" w:rsidRDefault="00644166">
            <w:pPr>
              <w:widowControl w:val="0"/>
              <w:tabs>
                <w:tab w:val="left" w:pos="4429"/>
              </w:tabs>
              <w:spacing w:after="0" w:line="240" w:lineRule="auto"/>
              <w:ind w:firstLine="9"/>
              <w:contextualSpacing/>
              <w:rPr>
                <w:rFonts w:ascii="Times New Roman" w:hAnsi="Times New Roman"/>
                <w:b/>
                <w:color w:val="000000" w:themeColor="text1"/>
                <w:sz w:val="28"/>
              </w:rPr>
            </w:pPr>
          </w:p>
          <w:p w:rsidR="00644166" w:rsidRDefault="00000000">
            <w:pPr>
              <w:spacing w:after="0" w:line="240" w:lineRule="auto"/>
              <w:contextualSpacing/>
              <w:rPr>
                <w:rFonts w:ascii="Times New Roman" w:hAnsi="Times New Roman"/>
                <w:b/>
                <w:color w:val="000000" w:themeColor="text1"/>
                <w:sz w:val="28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8"/>
              </w:rPr>
              <w:t>___________________/_____________/</w:t>
            </w:r>
          </w:p>
        </w:tc>
        <w:tc>
          <w:tcPr>
            <w:tcW w:w="5109" w:type="dxa"/>
          </w:tcPr>
          <w:p w:rsidR="00644166" w:rsidRDefault="00644166">
            <w:pPr>
              <w:spacing w:after="0" w:line="240" w:lineRule="auto"/>
              <w:contextualSpacing/>
              <w:rPr>
                <w:rFonts w:ascii="Times New Roman" w:hAnsi="Times New Roman"/>
                <w:b/>
                <w:color w:val="000000" w:themeColor="text1"/>
                <w:sz w:val="28"/>
              </w:rPr>
            </w:pPr>
          </w:p>
        </w:tc>
      </w:tr>
    </w:tbl>
    <w:p w:rsidR="00644166" w:rsidRDefault="00644166">
      <w:pPr>
        <w:rPr>
          <w:rFonts w:ascii="Times New Roman" w:hAnsi="Times New Roman"/>
          <w:color w:val="000000" w:themeColor="text1"/>
          <w:sz w:val="28"/>
        </w:rPr>
      </w:pPr>
    </w:p>
    <w:sectPr w:rsidR="0064416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993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D4561" w:rsidRDefault="005D4561" w:rsidP="00A97753">
      <w:pPr>
        <w:spacing w:after="0" w:line="240" w:lineRule="auto"/>
      </w:pPr>
      <w:r>
        <w:separator/>
      </w:r>
    </w:p>
  </w:endnote>
  <w:endnote w:type="continuationSeparator" w:id="0">
    <w:p w:rsidR="005D4561" w:rsidRDefault="005D4561" w:rsidP="00A97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altName w:val="Cambria"/>
    <w:panose1 w:val="020B0604020202020204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97753" w:rsidRDefault="00A9775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97753" w:rsidRDefault="00A97753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97753" w:rsidRDefault="00A9775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D4561" w:rsidRDefault="005D4561" w:rsidP="00A97753">
      <w:pPr>
        <w:spacing w:after="0" w:line="240" w:lineRule="auto"/>
      </w:pPr>
      <w:r>
        <w:separator/>
      </w:r>
    </w:p>
  </w:footnote>
  <w:footnote w:type="continuationSeparator" w:id="0">
    <w:p w:rsidR="005D4561" w:rsidRDefault="005D4561" w:rsidP="00A97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97753" w:rsidRDefault="005D4561">
    <w:pPr>
      <w:pStyle w:val="a3"/>
    </w:pPr>
    <w:ins w:id="3" w:author="Microsoft Office User" w:date="2025-03-19T12:43:00Z">
      <w:r>
        <w:rPr>
          <w:noProof/>
        </w:rPr>
        <w:pict w14:anchorId="77591395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PowerPlusWaterMarkObject193668526" o:spid="_x0000_s1027" type="#_x0000_t136" alt="" style="position:absolute;margin-left:0;margin-top:0;width:508.05pt;height:151.3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red" stroked="f">
            <v:textpath style="font-family:&quot;Calibri&quot;;font-size:1pt" string="ОБРАЗЕЦ"/>
          </v:shape>
        </w:pict>
      </w:r>
    </w:ins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97753" w:rsidRDefault="005D4561">
    <w:pPr>
      <w:pStyle w:val="a3"/>
    </w:pPr>
    <w:ins w:id="4" w:author="Microsoft Office User" w:date="2025-03-19T12:43:00Z">
      <w:r>
        <w:rPr>
          <w:noProof/>
        </w:rPr>
        <w:pict w14:anchorId="21343808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PowerPlusWaterMarkObject193668527" o:spid="_x0000_s1026" type="#_x0000_t136" alt="" style="position:absolute;margin-left:0;margin-top:0;width:508.05pt;height:151.3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red" stroked="f">
            <v:textpath style="font-family:&quot;Calibri&quot;;font-size:1pt" string="ОБРАЗЕЦ"/>
          </v:shape>
        </w:pict>
      </w:r>
    </w:ins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97753" w:rsidRDefault="005D4561">
    <w:pPr>
      <w:pStyle w:val="a3"/>
    </w:pPr>
    <w:ins w:id="5" w:author="Microsoft Office User" w:date="2025-03-19T12:43:00Z">
      <w:r>
        <w:rPr>
          <w:noProof/>
        </w:rPr>
        <w:pict w14:anchorId="192CA4BE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PowerPlusWaterMarkObject193668525" o:spid="_x0000_s1025" type="#_x0000_t136" alt="" style="position:absolute;margin-left:0;margin-top:0;width:508.05pt;height:151.3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red" stroked="f">
            <v:textpath style="font-family:&quot;Calibri&quot;;font-size:1pt" string="ОБРАЗЕЦ"/>
          </v:shape>
        </w:pict>
      </w:r>
    </w:ins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trackRevisions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166"/>
    <w:rsid w:val="005D4561"/>
    <w:rsid w:val="00644166"/>
    <w:rsid w:val="00A9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docId w15:val="{303C8948-CAD2-9047-A8E9-2053A23EC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customStyle="1" w:styleId="ConsPlusCell">
    <w:name w:val="ConsPlusCell"/>
    <w:link w:val="ConsPlusCell0"/>
    <w:pPr>
      <w:widowControl w:val="0"/>
      <w:spacing w:after="0" w:line="240" w:lineRule="auto"/>
    </w:pPr>
    <w:rPr>
      <w:rFonts w:ascii="Courier New" w:hAnsi="Courier New"/>
      <w:sz w:val="20"/>
    </w:rPr>
  </w:style>
  <w:style w:type="character" w:customStyle="1" w:styleId="ConsPlusCell0">
    <w:name w:val="ConsPlusCell"/>
    <w:link w:val="ConsPlusCell"/>
    <w:rPr>
      <w:rFonts w:ascii="Courier New" w:hAnsi="Courier New"/>
      <w:sz w:val="20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customStyle="1" w:styleId="ConsPlusNormal">
    <w:name w:val="ConsPlusNormal"/>
    <w:link w:val="ConsPlusNormal0"/>
    <w:pPr>
      <w:widowControl w:val="0"/>
      <w:spacing w:after="0" w:line="240" w:lineRule="auto"/>
    </w:pPr>
    <w:rPr>
      <w:rFonts w:ascii="Calibri" w:hAnsi="Calibri"/>
    </w:rPr>
  </w:style>
  <w:style w:type="character" w:customStyle="1" w:styleId="ConsPlusNormal0">
    <w:name w:val="ConsPlusNormal"/>
    <w:link w:val="ConsPlusNormal"/>
    <w:rPr>
      <w:rFonts w:ascii="Calibri" w:hAnsi="Calibri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ConsPlusTitle">
    <w:name w:val="ConsPlusTitle"/>
    <w:link w:val="ConsPlusTitle0"/>
    <w:pPr>
      <w:widowControl w:val="0"/>
      <w:spacing w:after="0" w:line="240" w:lineRule="auto"/>
    </w:pPr>
    <w:rPr>
      <w:rFonts w:ascii="Calibri" w:hAnsi="Calibri"/>
      <w:b/>
    </w:rPr>
  </w:style>
  <w:style w:type="character" w:customStyle="1" w:styleId="ConsPlusTitle0">
    <w:name w:val="ConsPlusTitle"/>
    <w:link w:val="ConsPlusTitle"/>
    <w:rPr>
      <w:rFonts w:ascii="Calibri" w:hAnsi="Calibri"/>
      <w:b/>
    </w:rPr>
  </w:style>
  <w:style w:type="paragraph" w:customStyle="1" w:styleId="Endnote">
    <w:name w:val="Endnote"/>
    <w:link w:val="Endnote0"/>
    <w:pPr>
      <w:ind w:firstLine="851"/>
      <w:jc w:val="both"/>
    </w:pPr>
    <w:rPr>
      <w:rFonts w:ascii="XO Thames" w:hAnsi="XO Thames"/>
    </w:rPr>
  </w:style>
  <w:style w:type="character" w:customStyle="1" w:styleId="Endnote0">
    <w:name w:val="Endnote"/>
    <w:link w:val="Endnote"/>
    <w:rPr>
      <w:rFonts w:ascii="XO Thames" w:hAnsi="XO Thames"/>
      <w:sz w:val="22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customStyle="1" w:styleId="ConsPlusTitlePage">
    <w:name w:val="ConsPlusTitlePage"/>
    <w:link w:val="ConsPlusTitlePage0"/>
    <w:pPr>
      <w:widowControl w:val="0"/>
      <w:spacing w:after="0" w:line="240" w:lineRule="auto"/>
    </w:pPr>
    <w:rPr>
      <w:rFonts w:ascii="Tahoma" w:hAnsi="Tahoma"/>
      <w:sz w:val="20"/>
    </w:rPr>
  </w:style>
  <w:style w:type="character" w:customStyle="1" w:styleId="ConsPlusTitlePage0">
    <w:name w:val="ConsPlusTitlePage"/>
    <w:link w:val="ConsPlusTitlePage"/>
    <w:rPr>
      <w:rFonts w:ascii="Tahoma" w:hAnsi="Tahoma"/>
      <w:sz w:val="20"/>
    </w:rPr>
  </w:style>
  <w:style w:type="paragraph" w:customStyle="1" w:styleId="12">
    <w:name w:val="Основной шрифт абзаца1"/>
    <w:link w:val="31"/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paragraph" w:styleId="a3">
    <w:name w:val="header"/>
    <w:basedOn w:val="a"/>
    <w:link w:val="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1"/>
    <w:link w:val="a3"/>
  </w:style>
  <w:style w:type="paragraph" w:customStyle="1" w:styleId="13">
    <w:name w:val="Знак примечания1"/>
    <w:basedOn w:val="12"/>
    <w:link w:val="a5"/>
    <w:rPr>
      <w:sz w:val="16"/>
    </w:rPr>
  </w:style>
  <w:style w:type="character" w:styleId="a5">
    <w:name w:val="annotation reference"/>
    <w:basedOn w:val="a0"/>
    <w:link w:val="13"/>
    <w:rPr>
      <w:sz w:val="16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styleId="a6">
    <w:name w:val="Balloon Text"/>
    <w:basedOn w:val="a"/>
    <w:link w:val="a7"/>
    <w:pPr>
      <w:spacing w:after="0" w:line="240" w:lineRule="auto"/>
    </w:pPr>
    <w:rPr>
      <w:rFonts w:ascii="Segoe UI" w:hAnsi="Segoe UI"/>
      <w:sz w:val="18"/>
    </w:rPr>
  </w:style>
  <w:style w:type="character" w:customStyle="1" w:styleId="a7">
    <w:name w:val="Текст выноски Знак"/>
    <w:basedOn w:val="1"/>
    <w:link w:val="a6"/>
    <w:rPr>
      <w:rFonts w:ascii="Segoe UI" w:hAnsi="Segoe UI"/>
      <w:sz w:val="18"/>
    </w:rPr>
  </w:style>
  <w:style w:type="paragraph" w:styleId="a8">
    <w:name w:val="footer"/>
    <w:basedOn w:val="a"/>
    <w:link w:val="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1"/>
    <w:link w:val="a8"/>
  </w:style>
  <w:style w:type="paragraph" w:customStyle="1" w:styleId="14">
    <w:name w:val="Гиперссылка1"/>
    <w:link w:val="aa"/>
    <w:rPr>
      <w:color w:val="0000FF"/>
      <w:u w:val="single"/>
    </w:rPr>
  </w:style>
  <w:style w:type="character" w:styleId="aa">
    <w:name w:val="Hyperlink"/>
    <w:link w:val="14"/>
    <w:rPr>
      <w:color w:val="0000FF"/>
      <w:u w:val="single"/>
    </w:rPr>
  </w:style>
  <w:style w:type="paragraph" w:customStyle="1" w:styleId="Footnote">
    <w:name w:val="Footnote"/>
    <w:basedOn w:val="a"/>
    <w:link w:val="Footnote0"/>
    <w:pPr>
      <w:spacing w:after="0" w:line="240" w:lineRule="auto"/>
    </w:pPr>
    <w:rPr>
      <w:rFonts w:ascii="Times New Roman" w:hAnsi="Times New Roman"/>
      <w:sz w:val="20"/>
    </w:rPr>
  </w:style>
  <w:style w:type="character" w:customStyle="1" w:styleId="Footnote0">
    <w:name w:val="Footnote"/>
    <w:basedOn w:val="1"/>
    <w:link w:val="Footnote"/>
    <w:rPr>
      <w:rFonts w:ascii="Times New Roman" w:hAnsi="Times New Roman"/>
      <w:sz w:val="20"/>
    </w:rPr>
  </w:style>
  <w:style w:type="paragraph" w:styleId="15">
    <w:name w:val="toc 1"/>
    <w:next w:val="a"/>
    <w:link w:val="16"/>
    <w:uiPriority w:val="39"/>
    <w:rPr>
      <w:rFonts w:ascii="XO Thames" w:hAnsi="XO Thames"/>
      <w:b/>
      <w:sz w:val="28"/>
    </w:rPr>
  </w:style>
  <w:style w:type="character" w:customStyle="1" w:styleId="16">
    <w:name w:val="Оглавление 1 Знак"/>
    <w:link w:val="15"/>
    <w:rPr>
      <w:rFonts w:ascii="XO Thames" w:hAnsi="XO Thames"/>
      <w:b/>
      <w:sz w:val="28"/>
    </w:rPr>
  </w:style>
  <w:style w:type="paragraph" w:styleId="ab">
    <w:name w:val="annotation text"/>
    <w:basedOn w:val="a"/>
    <w:link w:val="ac"/>
    <w:pPr>
      <w:spacing w:line="240" w:lineRule="auto"/>
    </w:pPr>
    <w:rPr>
      <w:sz w:val="20"/>
    </w:rPr>
  </w:style>
  <w:style w:type="character" w:customStyle="1" w:styleId="ac">
    <w:name w:val="Текст примечания Знак"/>
    <w:basedOn w:val="1"/>
    <w:link w:val="ab"/>
    <w:rPr>
      <w:sz w:val="20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8"/>
    </w:rPr>
  </w:style>
  <w:style w:type="character" w:customStyle="1" w:styleId="HeaderandFooter0">
    <w:name w:val="Header and Footer"/>
    <w:link w:val="HeaderandFooter"/>
    <w:rPr>
      <w:rFonts w:ascii="XO Thames" w:hAnsi="XO Thames"/>
      <w:sz w:val="28"/>
    </w:rPr>
  </w:style>
  <w:style w:type="paragraph" w:styleId="ad">
    <w:name w:val="List Paragraph"/>
    <w:basedOn w:val="a"/>
    <w:link w:val="ae"/>
    <w:pPr>
      <w:ind w:left="720"/>
      <w:contextualSpacing/>
    </w:pPr>
  </w:style>
  <w:style w:type="character" w:customStyle="1" w:styleId="ae">
    <w:name w:val="Абзац списка Знак"/>
    <w:basedOn w:val="1"/>
    <w:link w:val="ad"/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f">
    <w:name w:val="annotation subject"/>
    <w:basedOn w:val="ab"/>
    <w:next w:val="ab"/>
    <w:link w:val="af0"/>
    <w:rPr>
      <w:b/>
    </w:rPr>
  </w:style>
  <w:style w:type="character" w:customStyle="1" w:styleId="af0">
    <w:name w:val="Тема примечания Знак"/>
    <w:basedOn w:val="ac"/>
    <w:link w:val="af"/>
    <w:rPr>
      <w:b/>
      <w:sz w:val="20"/>
    </w:rPr>
  </w:style>
  <w:style w:type="paragraph" w:customStyle="1" w:styleId="4Exact">
    <w:name w:val="Основной текст (4) Exact"/>
    <w:basedOn w:val="12"/>
    <w:link w:val="4Exact0"/>
    <w:rPr>
      <w:rFonts w:ascii="Times New Roman" w:hAnsi="Times New Roman"/>
    </w:rPr>
  </w:style>
  <w:style w:type="character" w:customStyle="1" w:styleId="4Exact0">
    <w:name w:val="Основной текст (4) Exact"/>
    <w:basedOn w:val="a0"/>
    <w:link w:val="4Exact"/>
    <w:rPr>
      <w:rFonts w:ascii="Times New Roman" w:hAnsi="Times New Roman"/>
      <w:b w:val="0"/>
      <w:i w:val="0"/>
      <w:smallCaps w:val="0"/>
      <w:strike w:val="0"/>
      <w:u w:val="none"/>
    </w:rPr>
  </w:style>
  <w:style w:type="paragraph" w:styleId="af1">
    <w:name w:val="Subtitle"/>
    <w:next w:val="a"/>
    <w:link w:val="af2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f2">
    <w:name w:val="Подзаголовок Знак"/>
    <w:link w:val="af1"/>
    <w:rPr>
      <w:rFonts w:ascii="XO Thames" w:hAnsi="XO Thames"/>
      <w:i/>
      <w:sz w:val="24"/>
    </w:rPr>
  </w:style>
  <w:style w:type="paragraph" w:styleId="af3">
    <w:name w:val="Title"/>
    <w:next w:val="a"/>
    <w:link w:val="af4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f4">
    <w:name w:val="Заголовок Знак"/>
    <w:link w:val="af3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paragraph" w:customStyle="1" w:styleId="ConsPlusNonformat">
    <w:name w:val="ConsPlusNonformat"/>
    <w:link w:val="ConsPlusNonformat0"/>
    <w:pPr>
      <w:widowControl w:val="0"/>
      <w:spacing w:after="0" w:line="240" w:lineRule="auto"/>
    </w:pPr>
    <w:rPr>
      <w:rFonts w:ascii="Courier New" w:hAnsi="Courier New"/>
      <w:sz w:val="20"/>
    </w:rPr>
  </w:style>
  <w:style w:type="character" w:customStyle="1" w:styleId="ConsPlusNonformat0">
    <w:name w:val="ConsPlusNonformat"/>
    <w:link w:val="ConsPlusNonformat"/>
    <w:rPr>
      <w:rFonts w:ascii="Courier New" w:hAnsi="Courier New"/>
      <w:sz w:val="20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paragraph" w:customStyle="1" w:styleId="17">
    <w:name w:val="Знак сноски1"/>
    <w:link w:val="af5"/>
    <w:rPr>
      <w:vertAlign w:val="superscript"/>
    </w:rPr>
  </w:style>
  <w:style w:type="character" w:styleId="af5">
    <w:name w:val="footnote reference"/>
    <w:link w:val="17"/>
    <w:rPr>
      <w:vertAlign w:val="superscript"/>
    </w:rPr>
  </w:style>
  <w:style w:type="table" w:customStyle="1" w:styleId="23">
    <w:name w:val="Сетка таблицы2"/>
    <w:basedOn w:val="a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6">
    <w:name w:val="Revision"/>
    <w:hidden/>
    <w:uiPriority w:val="99"/>
    <w:semiHidden/>
    <w:rsid w:val="00A9775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consultant.ru/link/?req=doc&amp;base=LAW&amp;n=388534&amp;dst=10782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https://login.consultant.ru/link/?req=doc&amp;base=LAW&amp;n=388534&amp;dst=10741" TargetMode="Externa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microsoft.com/office/2011/relationships/people" Target="people.xml"/><Relationship Id="rId1" Type="http://schemas.openxmlformats.org/officeDocument/2006/relationships/styles" Target="styles.xml"/><Relationship Id="rId6" Type="http://schemas.openxmlformats.org/officeDocument/2006/relationships/hyperlink" Target="https://login.consultant.ru/link/?req=doc&amp;base=LAW&amp;n=388534&amp;dst=102031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1548</Words>
  <Characters>8827</Characters>
  <Application>Microsoft Office Word</Application>
  <DocSecurity>0</DocSecurity>
  <Lines>73</Lines>
  <Paragraphs>20</Paragraphs>
  <ScaleCrop>false</ScaleCrop>
  <Company/>
  <LinksUpToDate>false</LinksUpToDate>
  <CharactersWithSpaces>10355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2025-03-19T09:42:00Z</dcterms:created>
  <dcterms:modified xsi:type="dcterms:W3CDTF">2025-03-19T09:43:00Z</dcterms:modified>
</cp:coreProperties>
</file>